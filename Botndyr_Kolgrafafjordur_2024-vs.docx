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ABDC3" w14:textId="73DA9FF8" w:rsidR="00047DE6" w:rsidRDefault="1DA9015D">
      <w:pPr>
        <w:rPr>
          <w:b/>
          <w:bCs/>
          <w:lang w:val="en-GB"/>
        </w:rPr>
      </w:pPr>
      <w:r w:rsidRPr="086FCF47">
        <w:rPr>
          <w:b/>
          <w:bCs/>
          <w:lang w:val="en-GB"/>
        </w:rPr>
        <w:t xml:space="preserve">It can be good to have worms: </w:t>
      </w:r>
      <w:r w:rsidR="00134A43" w:rsidRPr="00A215C1">
        <w:rPr>
          <w:b/>
          <w:bCs/>
          <w:lang w:val="en-GB"/>
        </w:rPr>
        <w:t xml:space="preserve">Benthic marine ecosystem recovery </w:t>
      </w:r>
      <w:r w:rsidR="5CEDB722" w:rsidRPr="086FCF47">
        <w:rPr>
          <w:b/>
          <w:bCs/>
          <w:lang w:val="en-GB"/>
        </w:rPr>
        <w:t>by benthic invertebrates</w:t>
      </w:r>
      <w:r w:rsidR="00134A43" w:rsidRPr="086FCF47">
        <w:rPr>
          <w:b/>
          <w:bCs/>
          <w:lang w:val="en-GB"/>
        </w:rPr>
        <w:t xml:space="preserve"> a</w:t>
      </w:r>
      <w:r w:rsidR="00305BE8" w:rsidRPr="086FCF47">
        <w:rPr>
          <w:b/>
          <w:bCs/>
          <w:lang w:val="en-GB"/>
        </w:rPr>
        <w:t>fter</w:t>
      </w:r>
      <w:r w:rsidR="0045457B" w:rsidRPr="086FCF47">
        <w:rPr>
          <w:b/>
          <w:bCs/>
          <w:lang w:val="en-GB"/>
        </w:rPr>
        <w:t xml:space="preserve"> a</w:t>
      </w:r>
      <w:r w:rsidR="00305BE8" w:rsidRPr="086FCF47">
        <w:rPr>
          <w:b/>
          <w:bCs/>
          <w:lang w:val="en-GB"/>
        </w:rPr>
        <w:t xml:space="preserve"> </w:t>
      </w:r>
      <w:r w:rsidR="00305BE8" w:rsidRPr="00311428">
        <w:rPr>
          <w:b/>
          <w:bCs/>
          <w:lang w:val="en-GB"/>
        </w:rPr>
        <w:t xml:space="preserve">massive hypoxia and </w:t>
      </w:r>
      <w:r w:rsidR="00CA48CD" w:rsidRPr="00A215C1">
        <w:rPr>
          <w:b/>
          <w:bCs/>
          <w:lang w:val="en-GB"/>
        </w:rPr>
        <w:t xml:space="preserve">eutrophication </w:t>
      </w:r>
      <w:r w:rsidR="00305BE8" w:rsidRPr="00311428">
        <w:rPr>
          <w:b/>
          <w:bCs/>
          <w:lang w:val="en-GB"/>
        </w:rPr>
        <w:t>event</w:t>
      </w:r>
      <w:r w:rsidR="00A51F32">
        <w:rPr>
          <w:b/>
          <w:bCs/>
          <w:lang w:val="en-GB"/>
        </w:rPr>
        <w:t>s</w:t>
      </w:r>
    </w:p>
    <w:p w14:paraId="23234046" w14:textId="7DA503A3" w:rsidR="00EF4FB3" w:rsidRDefault="00EF4FB3" w:rsidP="00872BE9">
      <w:pPr>
        <w:rPr>
          <w:b/>
          <w:bCs/>
          <w:lang w:val="en-GB"/>
        </w:rPr>
      </w:pPr>
    </w:p>
    <w:p w14:paraId="1CD073E3" w14:textId="15D4A508" w:rsidR="00C3090B" w:rsidRDefault="00F16B49">
      <w:pPr>
        <w:rPr>
          <w:lang w:val="en-GB"/>
        </w:rPr>
      </w:pPr>
      <w:r>
        <w:rPr>
          <w:lang w:val="en-GB"/>
        </w:rPr>
        <w:t>Jón Einar Jónsson</w:t>
      </w:r>
      <w:r w:rsidR="00B86E1D">
        <w:rPr>
          <w:lang w:val="en-GB"/>
        </w:rPr>
        <w:t xml:space="preserve"> 1</w:t>
      </w:r>
      <w:r>
        <w:rPr>
          <w:lang w:val="en-GB"/>
        </w:rPr>
        <w:t>, R</w:t>
      </w:r>
      <w:r w:rsidR="000B3072">
        <w:rPr>
          <w:lang w:val="en-GB"/>
        </w:rPr>
        <w:t>ó</w:t>
      </w:r>
      <w:r>
        <w:rPr>
          <w:lang w:val="en-GB"/>
        </w:rPr>
        <w:t>bert A. Stef</w:t>
      </w:r>
      <w:r w:rsidR="000B3072">
        <w:rPr>
          <w:lang w:val="en-GB"/>
        </w:rPr>
        <w:t>á</w:t>
      </w:r>
      <w:r>
        <w:rPr>
          <w:lang w:val="en-GB"/>
        </w:rPr>
        <w:t>nsson</w:t>
      </w:r>
      <w:r w:rsidR="00B86E1D">
        <w:rPr>
          <w:lang w:val="en-GB"/>
        </w:rPr>
        <w:t xml:space="preserve"> 2</w:t>
      </w:r>
      <w:r>
        <w:rPr>
          <w:lang w:val="en-GB"/>
        </w:rPr>
        <w:t>,</w:t>
      </w:r>
      <w:r w:rsidR="000B3072">
        <w:rPr>
          <w:lang w:val="en-GB"/>
        </w:rPr>
        <w:t xml:space="preserve"> Valtýr Sigurðsson</w:t>
      </w:r>
      <w:r w:rsidR="00B86E1D">
        <w:rPr>
          <w:lang w:val="en-GB"/>
        </w:rPr>
        <w:t xml:space="preserve"> 3</w:t>
      </w:r>
      <w:r w:rsidR="006A7BD3">
        <w:rPr>
          <w:lang w:val="en-GB"/>
        </w:rPr>
        <w:t>,</w:t>
      </w:r>
      <w:r w:rsidR="00BD6365">
        <w:rPr>
          <w:lang w:val="en-GB"/>
        </w:rPr>
        <w:t>4</w:t>
      </w:r>
      <w:r w:rsidR="1674F039" w:rsidRPr="460EF760">
        <w:rPr>
          <w:lang w:val="en-GB"/>
        </w:rPr>
        <w:t>,</w:t>
      </w:r>
      <w:r w:rsidR="000B3072">
        <w:rPr>
          <w:lang w:val="en-GB"/>
        </w:rPr>
        <w:t xml:space="preserve"> Menja von Schmalensee</w:t>
      </w:r>
      <w:r w:rsidR="00B86E1D">
        <w:rPr>
          <w:lang w:val="en-GB"/>
        </w:rPr>
        <w:t xml:space="preserve"> 2</w:t>
      </w:r>
      <w:r w:rsidR="000B3072">
        <w:rPr>
          <w:lang w:val="en-GB"/>
        </w:rPr>
        <w:t>, Árni Ásgeirsson</w:t>
      </w:r>
      <w:r w:rsidR="00B86E1D">
        <w:rPr>
          <w:lang w:val="en-GB"/>
        </w:rPr>
        <w:t xml:space="preserve"> 1</w:t>
      </w:r>
      <w:r w:rsidR="000B3072">
        <w:rPr>
          <w:lang w:val="en-GB"/>
        </w:rPr>
        <w:t xml:space="preserve"> </w:t>
      </w:r>
      <w:r w:rsidR="303D4D69" w:rsidRPr="460EF760">
        <w:rPr>
          <w:lang w:val="en-GB"/>
        </w:rPr>
        <w:t>and</w:t>
      </w:r>
      <w:r w:rsidR="000B3072">
        <w:rPr>
          <w:lang w:val="en-GB"/>
        </w:rPr>
        <w:t xml:space="preserve"> Jörundur Svavarsson</w:t>
      </w:r>
      <w:r w:rsidR="00B86E1D">
        <w:rPr>
          <w:lang w:val="en-GB"/>
        </w:rPr>
        <w:t xml:space="preserve"> </w:t>
      </w:r>
      <w:r w:rsidR="00BD6365">
        <w:rPr>
          <w:lang w:val="en-GB"/>
        </w:rPr>
        <w:t>5</w:t>
      </w:r>
      <w:r w:rsidR="00B86E1D">
        <w:rPr>
          <w:lang w:val="en-GB"/>
        </w:rPr>
        <w:t>.</w:t>
      </w:r>
      <w:r w:rsidR="000D3313" w:rsidRPr="00311428">
        <w:rPr>
          <w:lang w:val="en-GB"/>
        </w:rPr>
        <w:t xml:space="preserve"> </w:t>
      </w:r>
      <w:r w:rsidR="00D05FAD" w:rsidRPr="00A215C1">
        <w:rPr>
          <w:lang w:val="en-US"/>
        </w:rPr>
        <w:t xml:space="preserve"> </w:t>
      </w:r>
    </w:p>
    <w:p w14:paraId="1F514BE0" w14:textId="77451F8B" w:rsidR="002B4999" w:rsidRDefault="002B4999">
      <w:pPr>
        <w:rPr>
          <w:lang w:val="en-GB"/>
        </w:rPr>
      </w:pPr>
    </w:p>
    <w:p w14:paraId="31D808A4" w14:textId="3DFF3DFB" w:rsidR="002B4999" w:rsidRDefault="00BD6365">
      <w:pPr>
        <w:rPr>
          <w:lang w:val="en-GB"/>
        </w:rPr>
      </w:pPr>
      <w:r>
        <w:rPr>
          <w:lang w:val="en-GB"/>
        </w:rPr>
        <w:t xml:space="preserve">1 </w:t>
      </w:r>
      <w:r w:rsidR="002B4999">
        <w:rPr>
          <w:lang w:val="en-GB"/>
        </w:rPr>
        <w:t>University of Iceland’s Research Center</w:t>
      </w:r>
      <w:r w:rsidR="00754B8B">
        <w:rPr>
          <w:lang w:val="en-GB"/>
        </w:rPr>
        <w:t xml:space="preserve"> at Snæfellsnes</w:t>
      </w:r>
      <w:r w:rsidR="00AD260E">
        <w:rPr>
          <w:lang w:val="en-GB"/>
        </w:rPr>
        <w:t>, Hafnargata 3, 340 Stykkishólmur, Iceland</w:t>
      </w:r>
    </w:p>
    <w:p w14:paraId="07FA187C" w14:textId="22157403" w:rsidR="00AD260E" w:rsidRDefault="00BD6365">
      <w:pPr>
        <w:rPr>
          <w:lang w:val="en-GB"/>
        </w:rPr>
      </w:pPr>
      <w:r>
        <w:rPr>
          <w:lang w:val="en-GB"/>
        </w:rPr>
        <w:t xml:space="preserve">2 </w:t>
      </w:r>
      <w:r w:rsidR="00D76345" w:rsidRPr="00D76345">
        <w:rPr>
          <w:lang w:val="en-GB"/>
        </w:rPr>
        <w:t>West Iceland Nature Research Centre</w:t>
      </w:r>
      <w:r w:rsidR="00B86E1D">
        <w:rPr>
          <w:lang w:val="en-GB"/>
        </w:rPr>
        <w:t>, Hafnargata 3, 340 Stykkishólmur, Iceland</w:t>
      </w:r>
    </w:p>
    <w:p w14:paraId="763B2427" w14:textId="4B73C0D5" w:rsidR="00B86E1D" w:rsidRDefault="00BD6365" w:rsidP="00385586">
      <w:r>
        <w:rPr>
          <w:lang w:val="en-GB"/>
        </w:rPr>
        <w:t>3,4</w:t>
      </w:r>
      <w:r w:rsidR="005B741A">
        <w:rPr>
          <w:lang w:val="en-GB"/>
        </w:rPr>
        <w:t xml:space="preserve"> </w:t>
      </w:r>
      <w:r w:rsidR="00385586" w:rsidRPr="00385586">
        <w:rPr>
          <w:lang w:val="en-GB"/>
        </w:rPr>
        <w:t xml:space="preserve">Biopol </w:t>
      </w:r>
      <w:r w:rsidR="00385586">
        <w:rPr>
          <w:lang w:val="en-GB"/>
        </w:rPr>
        <w:t xml:space="preserve">Biotechnology, </w:t>
      </w:r>
      <w:r w:rsidR="00385586" w:rsidRPr="00385586">
        <w:rPr>
          <w:lang w:val="en-GB"/>
        </w:rPr>
        <w:t>Einbúastíg 2</w:t>
      </w:r>
      <w:r w:rsidR="00385586">
        <w:rPr>
          <w:lang w:val="en-GB"/>
        </w:rPr>
        <w:t xml:space="preserve">, </w:t>
      </w:r>
      <w:r w:rsidR="00385586" w:rsidRPr="00385586">
        <w:rPr>
          <w:lang w:val="en-GB"/>
        </w:rPr>
        <w:t>545 Skagaströnd</w:t>
      </w:r>
      <w:r w:rsidR="00385586">
        <w:rPr>
          <w:lang w:val="en-GB"/>
        </w:rPr>
        <w:t>, Iceland</w:t>
      </w:r>
      <w:r w:rsidR="00E40ECF">
        <w:rPr>
          <w:lang w:val="en-GB"/>
        </w:rPr>
        <w:t xml:space="preserve">; and </w:t>
      </w:r>
      <w:r w:rsidR="00495EA2">
        <w:t xml:space="preserve">Northwest Iceland Nature Research Centre, </w:t>
      </w:r>
      <w:r w:rsidR="0028791E">
        <w:t>Aðalgötu 2, 550 Sauðárkrók</w:t>
      </w:r>
      <w:r w:rsidR="0017695F">
        <w:t>ur</w:t>
      </w:r>
      <w:r w:rsidR="0028791E">
        <w:t>, Iceland</w:t>
      </w:r>
    </w:p>
    <w:p w14:paraId="446A1E09" w14:textId="7364E109" w:rsidR="00BD6365" w:rsidRPr="00A215C1" w:rsidRDefault="00BD6365">
      <w:pPr>
        <w:rPr>
          <w:lang w:val="en-US"/>
        </w:rPr>
      </w:pPr>
      <w:r>
        <w:rPr>
          <w:lang w:val="en-GB"/>
        </w:rPr>
        <w:t>5</w:t>
      </w:r>
      <w:r w:rsidR="001059C5">
        <w:rPr>
          <w:lang w:val="en-GB"/>
        </w:rPr>
        <w:t xml:space="preserve"> University of Iceland, Faculty of Life and Environmental Sciences, Sturlugata 7, </w:t>
      </w:r>
      <w:r w:rsidR="00342BE0">
        <w:rPr>
          <w:lang w:val="en-GB"/>
        </w:rPr>
        <w:t>102</w:t>
      </w:r>
      <w:r w:rsidR="001059C5">
        <w:rPr>
          <w:lang w:val="en-GB"/>
        </w:rPr>
        <w:t xml:space="preserve"> Reykjavík, Iceland.</w:t>
      </w:r>
    </w:p>
    <w:p w14:paraId="03FA7DE5" w14:textId="77777777" w:rsidR="001B0748" w:rsidRPr="00A215C1" w:rsidRDefault="001B0748">
      <w:pPr>
        <w:rPr>
          <w:lang w:val="en-US"/>
        </w:rPr>
      </w:pPr>
    </w:p>
    <w:p w14:paraId="3BBC7709" w14:textId="011AE52F" w:rsidR="001854E5" w:rsidRPr="00A215C1" w:rsidRDefault="7D54DF8E">
      <w:pPr>
        <w:rPr>
          <w:b/>
          <w:lang w:val="en-US"/>
        </w:rPr>
      </w:pPr>
      <w:r w:rsidRPr="460EF760">
        <w:rPr>
          <w:b/>
          <w:bCs/>
          <w:lang w:val="en-US"/>
        </w:rPr>
        <w:t>Möguleg t</w:t>
      </w:r>
      <w:r w:rsidR="007A0FA6" w:rsidRPr="460EF760">
        <w:rPr>
          <w:b/>
          <w:bCs/>
          <w:lang w:val="en-US"/>
        </w:rPr>
        <w:t>arget rit</w:t>
      </w:r>
      <w:r w:rsidR="006B7006" w:rsidRPr="460EF760">
        <w:rPr>
          <w:b/>
          <w:bCs/>
          <w:lang w:val="en-GB"/>
        </w:rPr>
        <w:t xml:space="preserve">: </w:t>
      </w:r>
    </w:p>
    <w:p w14:paraId="5BB49B78" w14:textId="3AC627B0" w:rsidR="00A7799F" w:rsidRPr="00A215C1" w:rsidRDefault="00A7799F">
      <w:pPr>
        <w:rPr>
          <w:lang w:val="en-US"/>
        </w:rPr>
      </w:pPr>
      <w:r w:rsidRPr="00A215C1">
        <w:rPr>
          <w:lang w:val="en-US"/>
        </w:rPr>
        <w:t>Marine Biology</w:t>
      </w:r>
      <w:r w:rsidR="00007FD1" w:rsidRPr="00A215C1">
        <w:rPr>
          <w:lang w:val="en-US"/>
        </w:rPr>
        <w:t xml:space="preserve"> </w:t>
      </w:r>
    </w:p>
    <w:p w14:paraId="16654F6E" w14:textId="00FAE546" w:rsidR="0D9DDB0A" w:rsidRDefault="0D9DDB0A" w:rsidP="460EF760">
      <w:pPr>
        <w:rPr>
          <w:lang w:val="en-US"/>
        </w:rPr>
      </w:pPr>
      <w:r w:rsidRPr="460EF760">
        <w:rPr>
          <w:lang w:val="en-US"/>
        </w:rPr>
        <w:t>Estuaries and Coasts</w:t>
      </w:r>
    </w:p>
    <w:p w14:paraId="5A7FBB9E" w14:textId="77777777" w:rsidR="003B1F14" w:rsidRPr="00A215C1" w:rsidRDefault="003B1F14">
      <w:pPr>
        <w:rPr>
          <w:lang w:val="en-US"/>
        </w:rPr>
      </w:pPr>
    </w:p>
    <w:p w14:paraId="714D8140" w14:textId="77777777" w:rsidR="00B724C6" w:rsidRPr="00A215C1" w:rsidRDefault="00B724C6">
      <w:pPr>
        <w:rPr>
          <w:b/>
          <w:lang w:val="en-US"/>
        </w:rPr>
      </w:pPr>
      <w:r w:rsidRPr="00A215C1">
        <w:rPr>
          <w:b/>
          <w:lang w:val="en-US"/>
        </w:rPr>
        <w:t>Lykil orð</w:t>
      </w:r>
      <w:r w:rsidR="00A45818" w:rsidRPr="00A215C1">
        <w:rPr>
          <w:b/>
          <w:lang w:val="en-US"/>
        </w:rPr>
        <w:t xml:space="preserve"> (leitarorð)</w:t>
      </w:r>
      <w:r w:rsidRPr="00A215C1">
        <w:rPr>
          <w:b/>
          <w:lang w:val="en-US"/>
        </w:rPr>
        <w:t>:</w:t>
      </w:r>
    </w:p>
    <w:p w14:paraId="456460D2" w14:textId="77777777" w:rsidR="00B724C6" w:rsidRPr="00A215C1" w:rsidRDefault="00B724C6">
      <w:pPr>
        <w:rPr>
          <w:lang w:val="en-US"/>
        </w:rPr>
      </w:pPr>
      <w:r w:rsidRPr="00A215C1">
        <w:rPr>
          <w:lang w:val="en-US"/>
        </w:rPr>
        <w:t>hypoxia (benthic invertebrates) “permanent hypoxia”, “coastal hypoxia”</w:t>
      </w:r>
    </w:p>
    <w:p w14:paraId="462C2078" w14:textId="77777777" w:rsidR="003957F7" w:rsidRPr="000A553A" w:rsidRDefault="003957F7">
      <w:pPr>
        <w:rPr>
          <w:lang w:val="de-DE"/>
        </w:rPr>
      </w:pPr>
      <w:r w:rsidRPr="000A553A">
        <w:rPr>
          <w:lang w:val="de-DE"/>
        </w:rPr>
        <w:t>bæta “sediment” við leitirnar. mældur umhverfisparameter með gögnunum.</w:t>
      </w:r>
    </w:p>
    <w:p w14:paraId="25E676A2" w14:textId="56C98B3A" w:rsidR="00A7799F" w:rsidRDefault="00A7799F" w:rsidP="00A7799F">
      <w:pPr>
        <w:rPr>
          <w:lang w:val="en-GB"/>
        </w:rPr>
      </w:pPr>
      <w:r w:rsidRPr="00311428">
        <w:rPr>
          <w:lang w:val="en-GB"/>
        </w:rPr>
        <w:t>Organic pollution (benthic invertebrates)</w:t>
      </w:r>
    </w:p>
    <w:p w14:paraId="1561F2EE" w14:textId="2EE32F59" w:rsidR="00B724C6" w:rsidRPr="00311428" w:rsidRDefault="008B3C3B">
      <w:pPr>
        <w:rPr>
          <w:lang w:val="en-GB"/>
        </w:rPr>
      </w:pPr>
      <w:r>
        <w:rPr>
          <w:rFonts w:ascii="Calibri" w:hAnsi="Calibri" w:cs="Calibri"/>
          <w:lang w:val="en-GB"/>
        </w:rPr>
        <w:t>Marine, benth</w:t>
      </w:r>
      <w:r w:rsidR="00B67DCC">
        <w:rPr>
          <w:rFonts w:ascii="Calibri" w:hAnsi="Calibri" w:cs="Calibri"/>
          <w:lang w:val="en-GB"/>
        </w:rPr>
        <w:t>os</w:t>
      </w:r>
      <w:r>
        <w:rPr>
          <w:rFonts w:ascii="Calibri" w:hAnsi="Calibri" w:cs="Calibri"/>
          <w:lang w:val="en-GB"/>
        </w:rPr>
        <w:t xml:space="preserve">, secondary </w:t>
      </w:r>
      <w:r w:rsidR="00B67DCC">
        <w:rPr>
          <w:rFonts w:ascii="Calibri" w:hAnsi="Calibri" w:cs="Calibri"/>
          <w:lang w:val="en-GB"/>
        </w:rPr>
        <w:t>succession</w:t>
      </w:r>
    </w:p>
    <w:p w14:paraId="3767927D" w14:textId="7C497614" w:rsidR="460EF760" w:rsidRDefault="460EF760" w:rsidP="460EF760">
      <w:pPr>
        <w:rPr>
          <w:rFonts w:ascii="Calibri" w:hAnsi="Calibri" w:cs="Calibri"/>
          <w:lang w:val="en-GB"/>
        </w:rPr>
      </w:pPr>
    </w:p>
    <w:p w14:paraId="69B15246" w14:textId="77777777" w:rsidR="00333511" w:rsidRPr="00311428" w:rsidRDefault="00333511">
      <w:pPr>
        <w:rPr>
          <w:b/>
          <w:lang w:val="en-GB"/>
        </w:rPr>
      </w:pPr>
      <w:r w:rsidRPr="00311428">
        <w:rPr>
          <w:b/>
          <w:lang w:val="en-GB"/>
        </w:rPr>
        <w:t>Introduction</w:t>
      </w:r>
    </w:p>
    <w:p w14:paraId="38CA5F45" w14:textId="52E8974D" w:rsidR="005B7B57" w:rsidRPr="003C5F40" w:rsidRDefault="002C578D" w:rsidP="00437A7D">
      <w:pPr>
        <w:rPr>
          <w:lang w:val="en-GB"/>
        </w:rPr>
      </w:pPr>
      <w:r w:rsidRPr="60926101">
        <w:rPr>
          <w:lang w:val="en-GB"/>
        </w:rPr>
        <w:t>Oxygen concentrat</w:t>
      </w:r>
      <w:r w:rsidR="00437A7D" w:rsidRPr="60926101">
        <w:rPr>
          <w:lang w:val="en-GB"/>
        </w:rPr>
        <w:t xml:space="preserve">ions vary within </w:t>
      </w:r>
      <w:r w:rsidR="00034DB4" w:rsidRPr="60926101">
        <w:rPr>
          <w:lang w:val="en-GB"/>
        </w:rPr>
        <w:t>ecosystems,</w:t>
      </w:r>
      <w:r w:rsidR="00437A7D" w:rsidRPr="60926101">
        <w:rPr>
          <w:lang w:val="en-GB"/>
        </w:rPr>
        <w:t xml:space="preserve"> but hypoxic conditions are a growing problem worldwide, and s</w:t>
      </w:r>
      <w:r w:rsidR="003B7474" w:rsidRPr="60926101">
        <w:rPr>
          <w:lang w:val="en-GB"/>
        </w:rPr>
        <w:t>uch event</w:t>
      </w:r>
      <w:r w:rsidR="0008370C" w:rsidRPr="60926101">
        <w:rPr>
          <w:lang w:val="en-GB"/>
        </w:rPr>
        <w:t>s</w:t>
      </w:r>
      <w:r w:rsidR="003B7474" w:rsidRPr="60926101">
        <w:rPr>
          <w:lang w:val="en-GB"/>
        </w:rPr>
        <w:t xml:space="preserve"> can occur at seasonal, </w:t>
      </w:r>
      <w:r w:rsidR="00B210C3" w:rsidRPr="60926101">
        <w:rPr>
          <w:lang w:val="en-GB"/>
        </w:rPr>
        <w:t>local,</w:t>
      </w:r>
      <w:r w:rsidR="003B7474" w:rsidRPr="60926101">
        <w:rPr>
          <w:lang w:val="en-GB"/>
        </w:rPr>
        <w:t xml:space="preserve"> and even at global </w:t>
      </w:r>
      <w:r w:rsidR="00522F2F" w:rsidRPr="60926101">
        <w:rPr>
          <w:lang w:val="en-GB"/>
        </w:rPr>
        <w:t xml:space="preserve">and geological </w:t>
      </w:r>
      <w:r w:rsidR="003B7474" w:rsidRPr="60926101">
        <w:rPr>
          <w:lang w:val="en-GB"/>
        </w:rPr>
        <w:t>scales (</w:t>
      </w:r>
      <w:r w:rsidR="00787E74" w:rsidRPr="60926101">
        <w:rPr>
          <w:lang w:val="en-GB"/>
        </w:rPr>
        <w:t>Rabalais et al. 2001,</w:t>
      </w:r>
      <w:r w:rsidR="00133E44" w:rsidRPr="60926101">
        <w:rPr>
          <w:lang w:val="en-GB"/>
        </w:rPr>
        <w:t xml:space="preserve"> 2010,</w:t>
      </w:r>
      <w:r w:rsidR="00A707C6" w:rsidRPr="60926101">
        <w:rPr>
          <w:lang w:val="en-GB"/>
        </w:rPr>
        <w:t xml:space="preserve"> Diaz &amp; Rosenberg 2008,</w:t>
      </w:r>
      <w:r w:rsidR="00787E74" w:rsidRPr="60926101">
        <w:rPr>
          <w:lang w:val="en-GB"/>
        </w:rPr>
        <w:t xml:space="preserve"> </w:t>
      </w:r>
      <w:r w:rsidR="00437A7D" w:rsidRPr="60926101">
        <w:rPr>
          <w:lang w:val="en-GB"/>
        </w:rPr>
        <w:t xml:space="preserve">Levin et al. </w:t>
      </w:r>
      <w:r w:rsidR="00F42767" w:rsidRPr="60926101">
        <w:rPr>
          <w:lang w:val="en-GB"/>
        </w:rPr>
        <w:t>2009</w:t>
      </w:r>
      <w:r w:rsidR="00437A7D" w:rsidRPr="60926101">
        <w:rPr>
          <w:lang w:val="en-GB"/>
        </w:rPr>
        <w:t xml:space="preserve">, </w:t>
      </w:r>
      <w:r w:rsidR="00133E44" w:rsidRPr="60926101">
        <w:rPr>
          <w:lang w:val="en-GB"/>
        </w:rPr>
        <w:t xml:space="preserve">Zhang et al. 2010, </w:t>
      </w:r>
      <w:r w:rsidR="003B7474" w:rsidRPr="60926101">
        <w:rPr>
          <w:lang w:val="en-GB"/>
        </w:rPr>
        <w:t xml:space="preserve">Caswell </w:t>
      </w:r>
      <w:r w:rsidR="00522F2F" w:rsidRPr="60926101">
        <w:rPr>
          <w:lang w:val="en-GB"/>
        </w:rPr>
        <w:t>&amp; Frid</w:t>
      </w:r>
      <w:r w:rsidR="003B7474" w:rsidRPr="60926101">
        <w:rPr>
          <w:lang w:val="en-GB"/>
        </w:rPr>
        <w:t xml:space="preserve"> 2017</w:t>
      </w:r>
      <w:r w:rsidR="00F55A8D" w:rsidRPr="60926101">
        <w:rPr>
          <w:lang w:val="en-GB"/>
        </w:rPr>
        <w:t xml:space="preserve">, </w:t>
      </w:r>
      <w:r w:rsidR="00F83799" w:rsidRPr="60926101">
        <w:rPr>
          <w:lang w:val="en-GB"/>
        </w:rPr>
        <w:t>Alosairi</w:t>
      </w:r>
      <w:r w:rsidR="00E2216C" w:rsidRPr="60926101">
        <w:rPr>
          <w:lang w:val="en-GB"/>
        </w:rPr>
        <w:t xml:space="preserve"> </w:t>
      </w:r>
      <w:r w:rsidR="00F55A8D" w:rsidRPr="60926101">
        <w:rPr>
          <w:lang w:val="en-GB"/>
        </w:rPr>
        <w:t>et al. 202</w:t>
      </w:r>
      <w:r w:rsidR="00270517" w:rsidRPr="60926101">
        <w:rPr>
          <w:lang w:val="en-GB"/>
        </w:rPr>
        <w:t>1</w:t>
      </w:r>
      <w:r w:rsidR="003B7474" w:rsidRPr="60926101">
        <w:rPr>
          <w:lang w:val="en-GB"/>
        </w:rPr>
        <w:t>)</w:t>
      </w:r>
      <w:r w:rsidR="00437A7D" w:rsidRPr="60926101">
        <w:rPr>
          <w:lang w:val="en-GB"/>
        </w:rPr>
        <w:t>.</w:t>
      </w:r>
      <w:r w:rsidR="00E70D02" w:rsidRPr="60926101">
        <w:rPr>
          <w:lang w:val="en-GB"/>
        </w:rPr>
        <w:t xml:space="preserve"> </w:t>
      </w:r>
      <w:r w:rsidR="0039759D" w:rsidRPr="60926101">
        <w:rPr>
          <w:lang w:val="en-GB"/>
        </w:rPr>
        <w:t>Hypoxic conditions in aquatic systems</w:t>
      </w:r>
      <w:r w:rsidR="00BB14E1" w:rsidRPr="60926101">
        <w:rPr>
          <w:lang w:val="en-GB"/>
        </w:rPr>
        <w:t xml:space="preserve"> </w:t>
      </w:r>
      <w:r w:rsidR="55FA321D" w:rsidRPr="460EF760">
        <w:rPr>
          <w:lang w:val="en-GB"/>
        </w:rPr>
        <w:t>commonly</w:t>
      </w:r>
      <w:r w:rsidR="00BB14E1" w:rsidRPr="60926101">
        <w:rPr>
          <w:lang w:val="en-GB"/>
        </w:rPr>
        <w:t xml:space="preserve"> arise </w:t>
      </w:r>
      <w:r w:rsidR="02C93554" w:rsidRPr="460EF760">
        <w:rPr>
          <w:lang w:val="en-GB"/>
        </w:rPr>
        <w:t>because</w:t>
      </w:r>
      <w:r w:rsidR="02C93554" w:rsidRPr="60926101">
        <w:rPr>
          <w:lang w:val="en-GB"/>
        </w:rPr>
        <w:t xml:space="preserve"> of</w:t>
      </w:r>
      <w:r w:rsidR="00D77225" w:rsidRPr="60926101">
        <w:rPr>
          <w:lang w:val="en-GB"/>
        </w:rPr>
        <w:t xml:space="preserve"> </w:t>
      </w:r>
      <w:r w:rsidR="0080349B" w:rsidRPr="60926101">
        <w:rPr>
          <w:lang w:val="en-GB"/>
        </w:rPr>
        <w:t>anthropogenic</w:t>
      </w:r>
      <w:r w:rsidR="00BB14E1" w:rsidRPr="60926101">
        <w:rPr>
          <w:lang w:val="en-GB"/>
        </w:rPr>
        <w:t xml:space="preserve"> eutrophication</w:t>
      </w:r>
      <w:r w:rsidR="00F42DBC" w:rsidRPr="60926101">
        <w:rPr>
          <w:lang w:val="en-GB"/>
        </w:rPr>
        <w:t xml:space="preserve"> (Malone and Newton 2020)</w:t>
      </w:r>
      <w:r w:rsidR="00BB14E1" w:rsidRPr="60926101">
        <w:rPr>
          <w:lang w:val="en-GB"/>
        </w:rPr>
        <w:t>, where a</w:t>
      </w:r>
      <w:r w:rsidR="00437A7D" w:rsidRPr="60926101">
        <w:rPr>
          <w:lang w:val="en-US"/>
        </w:rPr>
        <w:t>n e</w:t>
      </w:r>
      <w:r w:rsidR="005307CB" w:rsidRPr="60926101">
        <w:rPr>
          <w:lang w:val="en-US"/>
        </w:rPr>
        <w:t>cosystem</w:t>
      </w:r>
      <w:r w:rsidR="0085547A" w:rsidRPr="60926101">
        <w:rPr>
          <w:lang w:val="en-US"/>
        </w:rPr>
        <w:t xml:space="preserve"> becomes overflowed </w:t>
      </w:r>
      <w:r w:rsidR="0E00990F" w:rsidRPr="460EF760">
        <w:rPr>
          <w:lang w:val="en-US"/>
        </w:rPr>
        <w:t>with</w:t>
      </w:r>
      <w:r w:rsidR="0085547A" w:rsidRPr="60926101">
        <w:rPr>
          <w:lang w:val="en-US"/>
        </w:rPr>
        <w:t xml:space="preserve"> nutrient stressors (sewage, waste, </w:t>
      </w:r>
      <w:r w:rsidR="00034DB4" w:rsidRPr="60926101">
        <w:rPr>
          <w:lang w:val="en-US"/>
        </w:rPr>
        <w:t>fertilizer,</w:t>
      </w:r>
      <w:r w:rsidR="0085547A" w:rsidRPr="60926101">
        <w:rPr>
          <w:lang w:val="en-US"/>
        </w:rPr>
        <w:t xml:space="preserve"> or other organic material)</w:t>
      </w:r>
      <w:r w:rsidR="007B00DD" w:rsidRPr="60926101">
        <w:rPr>
          <w:lang w:val="en-GB"/>
        </w:rPr>
        <w:t xml:space="preserve">. The </w:t>
      </w:r>
      <w:r w:rsidR="00E70D02" w:rsidRPr="60926101">
        <w:rPr>
          <w:lang w:val="en-US"/>
        </w:rPr>
        <w:t>subsequent</w:t>
      </w:r>
      <w:r w:rsidR="007B00DD" w:rsidRPr="60926101">
        <w:rPr>
          <w:lang w:val="en-GB"/>
        </w:rPr>
        <w:t xml:space="preserve"> usage of nutrients</w:t>
      </w:r>
      <w:r w:rsidR="004D7837" w:rsidRPr="60926101">
        <w:rPr>
          <w:lang w:val="en-GB"/>
        </w:rPr>
        <w:t xml:space="preserve"> such as nit</w:t>
      </w:r>
      <w:r w:rsidR="0080349B" w:rsidRPr="60926101">
        <w:rPr>
          <w:lang w:val="en-GB"/>
        </w:rPr>
        <w:t xml:space="preserve">rogen and </w:t>
      </w:r>
      <w:r w:rsidR="0080349B" w:rsidRPr="60926101">
        <w:rPr>
          <w:lang w:val="en-GB"/>
        </w:rPr>
        <w:lastRenderedPageBreak/>
        <w:t>phosphorus by</w:t>
      </w:r>
      <w:r w:rsidR="00B70F9B" w:rsidRPr="60926101">
        <w:rPr>
          <w:lang w:val="en-GB"/>
        </w:rPr>
        <w:t xml:space="preserve"> macrophytes, phytoplankton and bacteria</w:t>
      </w:r>
      <w:r w:rsidR="00856661" w:rsidRPr="60926101">
        <w:rPr>
          <w:lang w:val="en-GB"/>
        </w:rPr>
        <w:t xml:space="preserve"> in biological processes may </w:t>
      </w:r>
      <w:r w:rsidR="00F93411" w:rsidRPr="60926101">
        <w:rPr>
          <w:lang w:val="en-GB"/>
        </w:rPr>
        <w:t>require</w:t>
      </w:r>
      <w:r w:rsidR="0048636B" w:rsidRPr="60926101">
        <w:rPr>
          <w:lang w:val="en-GB"/>
        </w:rPr>
        <w:t xml:space="preserve"> </w:t>
      </w:r>
      <w:r w:rsidR="00E70D02" w:rsidRPr="60926101">
        <w:rPr>
          <w:lang w:val="en-GB"/>
        </w:rPr>
        <w:t xml:space="preserve">more oxygen than the system can supply, leading to </w:t>
      </w:r>
      <w:r w:rsidR="009D093D" w:rsidRPr="60926101">
        <w:rPr>
          <w:lang w:val="en-GB"/>
        </w:rPr>
        <w:t>hypoxic (or anoxic</w:t>
      </w:r>
      <w:r w:rsidR="0048636B" w:rsidRPr="60926101">
        <w:rPr>
          <w:lang w:val="en-GB"/>
        </w:rPr>
        <w:t>)</w:t>
      </w:r>
      <w:r w:rsidR="00E70D02" w:rsidRPr="60926101">
        <w:rPr>
          <w:lang w:val="en-GB"/>
        </w:rPr>
        <w:t xml:space="preserve"> conditions which are lethal or sub-lethal to</w:t>
      </w:r>
      <w:r w:rsidR="00E140B7" w:rsidRPr="60926101">
        <w:rPr>
          <w:lang w:val="en-GB"/>
        </w:rPr>
        <w:t xml:space="preserve"> pelagic and </w:t>
      </w:r>
      <w:r w:rsidR="00205144" w:rsidRPr="60926101">
        <w:rPr>
          <w:lang w:val="en-GB"/>
        </w:rPr>
        <w:t xml:space="preserve">benthic </w:t>
      </w:r>
      <w:r w:rsidR="00E70D02" w:rsidRPr="60926101">
        <w:rPr>
          <w:lang w:val="en-GB"/>
        </w:rPr>
        <w:t>organisms</w:t>
      </w:r>
      <w:r w:rsidR="00205144" w:rsidRPr="60926101">
        <w:rPr>
          <w:lang w:val="en-GB"/>
        </w:rPr>
        <w:t xml:space="preserve"> and other metazoans</w:t>
      </w:r>
      <w:r w:rsidR="00E70D02" w:rsidRPr="60926101">
        <w:rPr>
          <w:lang w:val="en-GB"/>
        </w:rPr>
        <w:t xml:space="preserve">. </w:t>
      </w:r>
      <w:r w:rsidR="00AF151E" w:rsidRPr="60926101">
        <w:rPr>
          <w:lang w:val="en-GB"/>
        </w:rPr>
        <w:t>Ecosystem recovery can take years, even decades or longer (</w:t>
      </w:r>
      <w:r w:rsidR="00A51F32" w:rsidRPr="60926101">
        <w:rPr>
          <w:lang w:val="en-GB"/>
        </w:rPr>
        <w:t xml:space="preserve">Ærtebjerg et al. 2003, Diaz &amp; Rosenberg 2008, </w:t>
      </w:r>
      <w:r w:rsidR="00AF151E" w:rsidRPr="60926101">
        <w:rPr>
          <w:lang w:val="en-GB"/>
        </w:rPr>
        <w:t>Jones &amp; Schmitz 2009</w:t>
      </w:r>
      <w:r w:rsidR="00EB4A04" w:rsidRPr="60926101">
        <w:rPr>
          <w:lang w:val="en-GB"/>
        </w:rPr>
        <w:t>, Borja et al. 2010</w:t>
      </w:r>
      <w:r w:rsidR="00CC7529" w:rsidRPr="60926101">
        <w:rPr>
          <w:lang w:val="en-GB"/>
        </w:rPr>
        <w:t>, Malone and Newton 2020, Le Moal, Gascuel-Odoux et al. 2019)</w:t>
      </w:r>
      <w:r w:rsidR="002617B3" w:rsidRPr="60926101">
        <w:rPr>
          <w:lang w:val="en-GB"/>
        </w:rPr>
        <w:t>.</w:t>
      </w:r>
    </w:p>
    <w:p w14:paraId="1DB03057" w14:textId="1657E4F3" w:rsidR="00834691" w:rsidRDefault="00965182" w:rsidP="086FCF47">
      <w:pPr>
        <w:rPr>
          <w:lang w:val="en-GB"/>
        </w:rPr>
      </w:pPr>
      <w:r w:rsidRPr="086FCF47">
        <w:rPr>
          <w:lang w:val="en-GB"/>
        </w:rPr>
        <w:t>T</w:t>
      </w:r>
      <w:r w:rsidR="7963B849" w:rsidRPr="086FCF47">
        <w:rPr>
          <w:lang w:val="en-GB"/>
        </w:rPr>
        <w:t>here are three</w:t>
      </w:r>
      <w:r w:rsidRPr="62D55C70">
        <w:rPr>
          <w:lang w:val="en-GB"/>
        </w:rPr>
        <w:t xml:space="preserve"> main types of hypoxic conditions: seasonal, episodic (“following flooding”) and permanent (Levin et al. 2009). </w:t>
      </w:r>
      <w:r w:rsidR="00EE0521" w:rsidRPr="62D55C70">
        <w:rPr>
          <w:lang w:val="en-GB"/>
        </w:rPr>
        <w:t xml:space="preserve">Hypoxic conditions commonly occur when water columns become </w:t>
      </w:r>
      <w:r w:rsidR="0006738C" w:rsidRPr="62D55C70">
        <w:rPr>
          <w:lang w:val="en-GB"/>
        </w:rPr>
        <w:t>stratified, which prevents</w:t>
      </w:r>
      <w:r w:rsidR="00EE0521" w:rsidRPr="62D55C70">
        <w:rPr>
          <w:lang w:val="en-GB"/>
        </w:rPr>
        <w:t xml:space="preserve"> oxygenated surface waters from mixing with lower-oxygen water near the bottom</w:t>
      </w:r>
      <w:r w:rsidR="00B758DF" w:rsidRPr="62D55C70">
        <w:rPr>
          <w:lang w:val="en-GB"/>
        </w:rPr>
        <w:t xml:space="preserve">. </w:t>
      </w:r>
      <w:r w:rsidR="00F42767" w:rsidRPr="62D55C70">
        <w:rPr>
          <w:lang w:val="en-US"/>
        </w:rPr>
        <w:t>Various taxa display differing thresholds for tolerance of low oxygen conditions (Vaquer-Sunyer &amp; Duarte 2008, Belley et al. 2010</w:t>
      </w:r>
      <w:r w:rsidR="00F42767" w:rsidRPr="086FCF47">
        <w:rPr>
          <w:lang w:val="en-US"/>
        </w:rPr>
        <w:t>)</w:t>
      </w:r>
      <w:r w:rsidR="00F42767" w:rsidRPr="62D55C70">
        <w:rPr>
          <w:lang w:val="en-US"/>
        </w:rPr>
        <w:t xml:space="preserve"> </w:t>
      </w:r>
      <w:r w:rsidR="00047F01" w:rsidRPr="62D55C70">
        <w:rPr>
          <w:lang w:val="en-US"/>
        </w:rPr>
        <w:t>but</w:t>
      </w:r>
      <w:r w:rsidR="00F42767" w:rsidRPr="62D55C70">
        <w:rPr>
          <w:lang w:val="en-US"/>
        </w:rPr>
        <w:t xml:space="preserve"> such responses also depe</w:t>
      </w:r>
      <w:r w:rsidR="00047F01" w:rsidRPr="62D55C70">
        <w:rPr>
          <w:lang w:val="en-US"/>
        </w:rPr>
        <w:t>nd on size of the affected area and</w:t>
      </w:r>
      <w:r w:rsidR="00F42767" w:rsidRPr="62D55C70">
        <w:rPr>
          <w:lang w:val="en-US"/>
        </w:rPr>
        <w:t xml:space="preserve"> duration of exposure (Levin et al. 2009). </w:t>
      </w:r>
      <w:r w:rsidR="00437A7D" w:rsidRPr="62D55C70">
        <w:rPr>
          <w:lang w:val="en-US"/>
        </w:rPr>
        <w:t>Wijnhoven et al. 2010 defined hypoxia (low oxygen) as</w:t>
      </w:r>
      <w:r w:rsidR="00CF062D" w:rsidRPr="62D55C70">
        <w:rPr>
          <w:lang w:val="en-US"/>
        </w:rPr>
        <w:t xml:space="preserve"> </w:t>
      </w:r>
      <w:r w:rsidR="00437A7D" w:rsidRPr="62D55C70">
        <w:rPr>
          <w:lang w:val="en-US"/>
        </w:rPr>
        <w:t>O</w:t>
      </w:r>
      <w:r w:rsidR="00437A7D" w:rsidRPr="62D55C70">
        <w:rPr>
          <w:vertAlign w:val="superscript"/>
          <w:lang w:val="en-US"/>
        </w:rPr>
        <w:t>2</w:t>
      </w:r>
      <w:r w:rsidR="00437A7D" w:rsidRPr="62D55C70">
        <w:rPr>
          <w:lang w:val="en-US"/>
        </w:rPr>
        <w:t>&lt;3 mg/l but anoxia (no oxygen) at O</w:t>
      </w:r>
      <w:r w:rsidR="00437A7D" w:rsidRPr="62D55C70">
        <w:rPr>
          <w:vertAlign w:val="subscript"/>
          <w:lang w:val="en-GB"/>
        </w:rPr>
        <w:t>2</w:t>
      </w:r>
      <w:r w:rsidR="00437A7D" w:rsidRPr="62D55C70">
        <w:rPr>
          <w:lang w:val="en-US"/>
        </w:rPr>
        <w:t>&lt;0.5 mg/l</w:t>
      </w:r>
      <w:r w:rsidR="00CF062D" w:rsidRPr="62D55C70">
        <w:rPr>
          <w:lang w:val="en-US"/>
        </w:rPr>
        <w:t xml:space="preserve">, whereas Rabalais et al. </w:t>
      </w:r>
      <w:r w:rsidR="00047F01" w:rsidRPr="62D55C70">
        <w:rPr>
          <w:lang w:val="en-US"/>
        </w:rPr>
        <w:t>(</w:t>
      </w:r>
      <w:r w:rsidR="00CF062D" w:rsidRPr="62D55C70">
        <w:rPr>
          <w:lang w:val="en-US"/>
        </w:rPr>
        <w:t>2010</w:t>
      </w:r>
      <w:r w:rsidR="00047F01" w:rsidRPr="62D55C70">
        <w:rPr>
          <w:lang w:val="en-US"/>
        </w:rPr>
        <w:t>)</w:t>
      </w:r>
      <w:r w:rsidR="00CF062D" w:rsidRPr="62D55C70">
        <w:rPr>
          <w:lang w:val="en-US"/>
        </w:rPr>
        <w:t xml:space="preserve"> defined hypoxic conditions as O</w:t>
      </w:r>
      <w:r w:rsidR="00CF062D" w:rsidRPr="62D55C70">
        <w:rPr>
          <w:vertAlign w:val="subscript"/>
          <w:lang w:val="en-GB"/>
        </w:rPr>
        <w:t>2</w:t>
      </w:r>
      <w:r w:rsidR="00CF062D" w:rsidRPr="62D55C70">
        <w:rPr>
          <w:lang w:val="en-US"/>
        </w:rPr>
        <w:t>&lt;2 mg/l.</w:t>
      </w:r>
      <w:r w:rsidR="00437A7D" w:rsidRPr="62D55C70">
        <w:rPr>
          <w:lang w:val="en-US"/>
        </w:rPr>
        <w:t xml:space="preserve"> </w:t>
      </w:r>
      <w:r w:rsidR="00EE0521" w:rsidRPr="62D55C70">
        <w:rPr>
          <w:lang w:val="en-US"/>
        </w:rPr>
        <w:t xml:space="preserve">Vaquer-Sunyer &amp; Duarte </w:t>
      </w:r>
      <w:r w:rsidR="004F45F5" w:rsidRPr="62D55C70">
        <w:rPr>
          <w:lang w:val="en-US"/>
        </w:rPr>
        <w:t>(</w:t>
      </w:r>
      <w:r w:rsidR="00EE0521" w:rsidRPr="62D55C70">
        <w:rPr>
          <w:lang w:val="en-US"/>
        </w:rPr>
        <w:t>2008</w:t>
      </w:r>
      <w:r w:rsidR="004F45F5" w:rsidRPr="62D55C70">
        <w:rPr>
          <w:lang w:val="en-US"/>
        </w:rPr>
        <w:t>)</w:t>
      </w:r>
      <w:r w:rsidR="00EE0521" w:rsidRPr="62D55C70">
        <w:rPr>
          <w:lang w:val="en-US"/>
        </w:rPr>
        <w:t xml:space="preserve"> found that the common definition of 2 mg O</w:t>
      </w:r>
      <w:r w:rsidR="00EE0521" w:rsidRPr="62D55C70">
        <w:rPr>
          <w:vertAlign w:val="subscript"/>
          <w:lang w:val="en-GB"/>
        </w:rPr>
        <w:t>2</w:t>
      </w:r>
      <w:r w:rsidR="00EE0521" w:rsidRPr="62D55C70">
        <w:rPr>
          <w:lang w:val="en-US"/>
        </w:rPr>
        <w:t>/l as hypoxic was below empirical sub-lethal and lethal O</w:t>
      </w:r>
      <w:r w:rsidR="00EE0521" w:rsidRPr="62D55C70">
        <w:rPr>
          <w:vertAlign w:val="subscript"/>
          <w:lang w:val="en-GB"/>
        </w:rPr>
        <w:t>2</w:t>
      </w:r>
      <w:r w:rsidR="00EE0521" w:rsidRPr="62D55C70">
        <w:rPr>
          <w:vertAlign w:val="superscript"/>
          <w:lang w:val="en-US"/>
        </w:rPr>
        <w:t xml:space="preserve"> </w:t>
      </w:r>
      <w:r w:rsidR="00EE0521" w:rsidRPr="62D55C70">
        <w:rPr>
          <w:lang w:val="en-US"/>
        </w:rPr>
        <w:t xml:space="preserve">thresholds for 50% the species tested, which implied that past, present and future distribution of hypoxic impacts on marine life </w:t>
      </w:r>
      <w:r w:rsidR="004F45F5" w:rsidRPr="62D55C70">
        <w:rPr>
          <w:lang w:val="en-US"/>
        </w:rPr>
        <w:t xml:space="preserve">generally </w:t>
      </w:r>
      <w:r w:rsidR="00EE0521" w:rsidRPr="62D55C70">
        <w:rPr>
          <w:lang w:val="en-US"/>
        </w:rPr>
        <w:t>have been underestimated.</w:t>
      </w:r>
      <w:r w:rsidR="003B59AC" w:rsidRPr="62D55C70">
        <w:rPr>
          <w:lang w:val="en-US"/>
        </w:rPr>
        <w:t xml:space="preserve"> </w:t>
      </w:r>
    </w:p>
    <w:p w14:paraId="0AFCFD9F" w14:textId="3E4A8F8E" w:rsidR="00834691" w:rsidRDefault="00CF062D">
      <w:pPr>
        <w:rPr>
          <w:lang w:val="en-GB"/>
        </w:rPr>
      </w:pPr>
      <w:r w:rsidRPr="62D55C70">
        <w:rPr>
          <w:lang w:val="en-GB"/>
        </w:rPr>
        <w:t>H</w:t>
      </w:r>
      <w:r w:rsidR="00437A7D" w:rsidRPr="62D55C70">
        <w:rPr>
          <w:lang w:val="en-GB"/>
        </w:rPr>
        <w:t>ypoxic conditions</w:t>
      </w:r>
      <w:r w:rsidR="00B16751" w:rsidRPr="62D55C70">
        <w:rPr>
          <w:lang w:val="en-GB"/>
        </w:rPr>
        <w:t xml:space="preserve"> can be permanent</w:t>
      </w:r>
      <w:r w:rsidR="00412D7C" w:rsidRPr="62D55C70">
        <w:rPr>
          <w:lang w:val="en-GB"/>
        </w:rPr>
        <w:t xml:space="preserve">, which makes it difficult for </w:t>
      </w:r>
      <w:r w:rsidR="00205144" w:rsidRPr="62D55C70">
        <w:rPr>
          <w:lang w:val="en-GB"/>
        </w:rPr>
        <w:t>benthic animals to re-establish</w:t>
      </w:r>
      <w:r w:rsidR="00B16751" w:rsidRPr="62D55C70">
        <w:rPr>
          <w:lang w:val="en-GB"/>
        </w:rPr>
        <w:t xml:space="preserve"> (Wijnhoven et al. 2010, Belley et al. 2010, Raman et al. 2015) but </w:t>
      </w:r>
      <w:r w:rsidR="00412D7C" w:rsidRPr="62D55C70">
        <w:rPr>
          <w:lang w:val="en-GB"/>
        </w:rPr>
        <w:t xml:space="preserve">can </w:t>
      </w:r>
      <w:r w:rsidR="001060A8" w:rsidRPr="62D55C70">
        <w:rPr>
          <w:lang w:val="en-GB"/>
        </w:rPr>
        <w:t>also</w:t>
      </w:r>
      <w:r w:rsidR="00437A7D" w:rsidRPr="62D55C70">
        <w:rPr>
          <w:lang w:val="en-GB"/>
        </w:rPr>
        <w:t xml:space="preserve"> occur</w:t>
      </w:r>
      <w:r w:rsidR="009D093D" w:rsidRPr="62D55C70">
        <w:rPr>
          <w:lang w:val="en-GB"/>
        </w:rPr>
        <w:t xml:space="preserve"> seasonally</w:t>
      </w:r>
      <w:r w:rsidR="009C4B21" w:rsidRPr="62D55C70">
        <w:rPr>
          <w:lang w:val="en-GB"/>
        </w:rPr>
        <w:t xml:space="preserve"> in water bodies which are largely land-locked or have relatively narrow outlets relative to their volume</w:t>
      </w:r>
      <w:r w:rsidR="00B16751" w:rsidRPr="62D55C70">
        <w:rPr>
          <w:lang w:val="en-GB"/>
        </w:rPr>
        <w:t xml:space="preserve">. </w:t>
      </w:r>
      <w:r w:rsidR="00B16751" w:rsidRPr="7C7C06CF">
        <w:rPr>
          <w:lang w:val="en-GB"/>
        </w:rPr>
        <w:t xml:space="preserve"> </w:t>
      </w:r>
      <w:r w:rsidR="00393951" w:rsidRPr="62D55C70">
        <w:rPr>
          <w:lang w:val="en-GB"/>
        </w:rPr>
        <w:t xml:space="preserve">Examples include </w:t>
      </w:r>
      <w:r w:rsidR="00047F01" w:rsidRPr="62D55C70">
        <w:rPr>
          <w:lang w:val="en-GB"/>
        </w:rPr>
        <w:t xml:space="preserve">estuaries, fjords, </w:t>
      </w:r>
      <w:r w:rsidR="009C4B21" w:rsidRPr="62D55C70">
        <w:rPr>
          <w:lang w:val="en-GB"/>
        </w:rPr>
        <w:t>lagoons</w:t>
      </w:r>
      <w:r w:rsidR="004F45F5" w:rsidRPr="62D55C70">
        <w:rPr>
          <w:lang w:val="en-GB"/>
        </w:rPr>
        <w:t>,</w:t>
      </w:r>
      <w:r w:rsidR="00047F01" w:rsidRPr="62D55C70">
        <w:rPr>
          <w:lang w:val="en-GB"/>
        </w:rPr>
        <w:t xml:space="preserve"> or </w:t>
      </w:r>
      <w:r w:rsidR="004F45F5" w:rsidRPr="62D55C70">
        <w:rPr>
          <w:lang w:val="en-GB"/>
        </w:rPr>
        <w:t>even</w:t>
      </w:r>
      <w:r w:rsidR="00047F01" w:rsidRPr="62D55C70">
        <w:rPr>
          <w:lang w:val="en-GB"/>
        </w:rPr>
        <w:t xml:space="preserve"> land-locked oceans (</w:t>
      </w:r>
      <w:r w:rsidR="00FD2558" w:rsidRPr="62D55C70">
        <w:rPr>
          <w:lang w:val="en-GB"/>
        </w:rPr>
        <w:t>e</w:t>
      </w:r>
      <w:r w:rsidR="004F45F5" w:rsidRPr="62D55C70">
        <w:rPr>
          <w:lang w:val="en-GB"/>
        </w:rPr>
        <w:t>.</w:t>
      </w:r>
      <w:r w:rsidR="00FD2558" w:rsidRPr="62D55C70">
        <w:rPr>
          <w:lang w:val="en-GB"/>
        </w:rPr>
        <w:t>g</w:t>
      </w:r>
      <w:r w:rsidR="004F45F5" w:rsidRPr="62D55C70">
        <w:rPr>
          <w:lang w:val="en-GB"/>
        </w:rPr>
        <w:t xml:space="preserve">. </w:t>
      </w:r>
      <w:r w:rsidR="00047F01" w:rsidRPr="62D55C70">
        <w:rPr>
          <w:lang w:val="en-GB"/>
        </w:rPr>
        <w:t>Baltic and Black seas)</w:t>
      </w:r>
      <w:r w:rsidR="009C4B21" w:rsidRPr="62D55C70">
        <w:rPr>
          <w:lang w:val="en-GB"/>
        </w:rPr>
        <w:t xml:space="preserve"> </w:t>
      </w:r>
      <w:r w:rsidR="00437A7D" w:rsidRPr="62D55C70">
        <w:rPr>
          <w:lang w:val="en-GB"/>
        </w:rPr>
        <w:t xml:space="preserve">which </w:t>
      </w:r>
      <w:r w:rsidR="009C4B21" w:rsidRPr="62D55C70">
        <w:rPr>
          <w:lang w:val="en-GB"/>
        </w:rPr>
        <w:t>have</w:t>
      </w:r>
      <w:r w:rsidR="00437A7D" w:rsidRPr="62D55C70">
        <w:rPr>
          <w:lang w:val="en-GB"/>
        </w:rPr>
        <w:t xml:space="preserve"> relatively</w:t>
      </w:r>
      <w:r w:rsidR="009C4B21" w:rsidRPr="62D55C70">
        <w:rPr>
          <w:lang w:val="en-GB"/>
        </w:rPr>
        <w:t xml:space="preserve"> limited water exchange with sources of oxygenated water and relatively long residence times (Levin et al. 2009). </w:t>
      </w:r>
      <w:r w:rsidR="00CE7A99" w:rsidRPr="62D55C70">
        <w:rPr>
          <w:lang w:val="en-GB"/>
        </w:rPr>
        <w:t>To date, many of the</w:t>
      </w:r>
      <w:r w:rsidR="00437A7D" w:rsidRPr="62D55C70">
        <w:rPr>
          <w:lang w:val="en-GB"/>
        </w:rPr>
        <w:t xml:space="preserve"> fjord-like</w:t>
      </w:r>
      <w:r w:rsidR="00A84CE0" w:rsidRPr="62D55C70">
        <w:rPr>
          <w:lang w:val="en-GB"/>
        </w:rPr>
        <w:t xml:space="preserve"> </w:t>
      </w:r>
      <w:r w:rsidR="00437A7D" w:rsidRPr="62D55C70">
        <w:rPr>
          <w:lang w:val="en-GB"/>
        </w:rPr>
        <w:t>hypoxic ecosystems</w:t>
      </w:r>
      <w:r w:rsidR="00205144" w:rsidRPr="62D55C70">
        <w:rPr>
          <w:lang w:val="en-GB"/>
        </w:rPr>
        <w:t xml:space="preserve"> studied so far with respect to benthic fauna</w:t>
      </w:r>
      <w:r w:rsidR="00437A7D" w:rsidRPr="62D55C70">
        <w:rPr>
          <w:lang w:val="en-GB"/>
        </w:rPr>
        <w:t xml:space="preserve"> are estuaries</w:t>
      </w:r>
      <w:r w:rsidR="00670401" w:rsidRPr="62D55C70">
        <w:rPr>
          <w:lang w:val="en-GB"/>
        </w:rPr>
        <w:t xml:space="preserve"> with seasonal hypoxia</w:t>
      </w:r>
      <w:r w:rsidR="00437A7D" w:rsidRPr="62D55C70">
        <w:rPr>
          <w:lang w:val="en-GB"/>
        </w:rPr>
        <w:t xml:space="preserve">, i.e. </w:t>
      </w:r>
      <w:r w:rsidR="00B16751" w:rsidRPr="62D55C70">
        <w:rPr>
          <w:lang w:val="en-GB"/>
        </w:rPr>
        <w:t xml:space="preserve">transition zones </w:t>
      </w:r>
      <w:r w:rsidR="00787E74" w:rsidRPr="62D55C70">
        <w:rPr>
          <w:lang w:val="en-GB"/>
        </w:rPr>
        <w:t>where freshwater</w:t>
      </w:r>
      <w:r w:rsidR="00B16751" w:rsidRPr="62D55C70">
        <w:rPr>
          <w:lang w:val="en-GB"/>
        </w:rPr>
        <w:t xml:space="preserve"> from land</w:t>
      </w:r>
      <w:r w:rsidR="00787E74" w:rsidRPr="62D55C70">
        <w:rPr>
          <w:lang w:val="en-GB"/>
        </w:rPr>
        <w:t xml:space="preserve"> and seawater mix with the occasional </w:t>
      </w:r>
      <w:r w:rsidR="001B7945" w:rsidRPr="62D55C70">
        <w:rPr>
          <w:lang w:val="en-GB"/>
        </w:rPr>
        <w:t>hyper abundance</w:t>
      </w:r>
      <w:r w:rsidR="00787E74" w:rsidRPr="62D55C70">
        <w:rPr>
          <w:lang w:val="en-GB"/>
        </w:rPr>
        <w:t xml:space="preserve"> of </w:t>
      </w:r>
      <w:r w:rsidR="00E41C90" w:rsidRPr="62D55C70">
        <w:rPr>
          <w:lang w:val="en-GB"/>
        </w:rPr>
        <w:t>fresh or saline</w:t>
      </w:r>
      <w:r w:rsidR="00787E74" w:rsidRPr="62D55C70">
        <w:rPr>
          <w:lang w:val="en-GB"/>
        </w:rPr>
        <w:t xml:space="preserve"> conditions</w:t>
      </w:r>
      <w:r w:rsidR="00A53986" w:rsidRPr="62D55C70">
        <w:rPr>
          <w:lang w:val="en-GB"/>
        </w:rPr>
        <w:t xml:space="preserve"> leading to</w:t>
      </w:r>
      <w:r w:rsidR="00787E74" w:rsidRPr="62D55C70">
        <w:rPr>
          <w:lang w:val="en-GB"/>
        </w:rPr>
        <w:t xml:space="preserve"> stratifications</w:t>
      </w:r>
      <w:r w:rsidR="00A53986" w:rsidRPr="62D55C70">
        <w:rPr>
          <w:lang w:val="en-GB"/>
        </w:rPr>
        <w:t xml:space="preserve"> (with </w:t>
      </w:r>
      <w:r w:rsidR="00F42767" w:rsidRPr="62D55C70">
        <w:rPr>
          <w:lang w:val="en-GB"/>
        </w:rPr>
        <w:t>seasonal</w:t>
      </w:r>
      <w:r w:rsidR="00A53986" w:rsidRPr="62D55C70">
        <w:rPr>
          <w:lang w:val="en-GB"/>
        </w:rPr>
        <w:t xml:space="preserve"> nutrient or salinity overflows)</w:t>
      </w:r>
      <w:r w:rsidR="00787E74" w:rsidRPr="62D55C70">
        <w:rPr>
          <w:lang w:val="en-GB"/>
        </w:rPr>
        <w:t xml:space="preserve"> and subsequent oxygen depletion</w:t>
      </w:r>
      <w:r w:rsidR="00047F01" w:rsidRPr="62D55C70">
        <w:rPr>
          <w:lang w:val="en-GB"/>
        </w:rPr>
        <w:t>,</w:t>
      </w:r>
      <w:r w:rsidR="00092749" w:rsidRPr="62D55C70">
        <w:rPr>
          <w:lang w:val="en-GB"/>
        </w:rPr>
        <w:t xml:space="preserve"> but also periods of recovery in between the seasonal stress</w:t>
      </w:r>
      <w:r w:rsidR="00787E74" w:rsidRPr="62D55C70">
        <w:rPr>
          <w:lang w:val="en-GB"/>
        </w:rPr>
        <w:t xml:space="preserve"> (</w:t>
      </w:r>
      <w:r w:rsidR="00B76578" w:rsidRPr="62D55C70">
        <w:rPr>
          <w:lang w:val="en-GB"/>
        </w:rPr>
        <w:t>Leon-Morales &amp; Vargas 1998,</w:t>
      </w:r>
      <w:r w:rsidR="00C25348" w:rsidRPr="62D55C70">
        <w:rPr>
          <w:lang w:val="en-GB"/>
        </w:rPr>
        <w:t xml:space="preserve"> </w:t>
      </w:r>
      <w:r w:rsidR="00C30FBE" w:rsidRPr="62D55C70">
        <w:rPr>
          <w:lang w:val="en-GB"/>
        </w:rPr>
        <w:t xml:space="preserve">Como &amp; Magni 2009, </w:t>
      </w:r>
      <w:r w:rsidR="00787E74" w:rsidRPr="62D55C70">
        <w:rPr>
          <w:lang w:val="en-GB"/>
        </w:rPr>
        <w:t xml:space="preserve">Yoshino et al. </w:t>
      </w:r>
      <w:r w:rsidR="00193265" w:rsidRPr="62D55C70">
        <w:rPr>
          <w:lang w:val="en-GB"/>
        </w:rPr>
        <w:t>2010</w:t>
      </w:r>
      <w:r w:rsidR="00B76578" w:rsidRPr="62D55C70">
        <w:rPr>
          <w:lang w:val="en-GB"/>
        </w:rPr>
        <w:t>, Díaz-Asencio</w:t>
      </w:r>
      <w:r w:rsidR="00C25348" w:rsidRPr="62D55C70">
        <w:rPr>
          <w:lang w:val="en-GB"/>
        </w:rPr>
        <w:t xml:space="preserve"> et al. 2015</w:t>
      </w:r>
      <w:r w:rsidR="00193265" w:rsidRPr="62D55C70">
        <w:rPr>
          <w:lang w:val="en-GB"/>
        </w:rPr>
        <w:t xml:space="preserve">). </w:t>
      </w:r>
      <w:r w:rsidR="00834691" w:rsidRPr="62D55C70">
        <w:rPr>
          <w:lang w:val="en-GB"/>
        </w:rPr>
        <w:t xml:space="preserve">Studies of </w:t>
      </w:r>
      <w:r w:rsidR="0066643E" w:rsidRPr="62D55C70">
        <w:rPr>
          <w:lang w:val="en-GB"/>
        </w:rPr>
        <w:t>one-time</w:t>
      </w:r>
      <w:r w:rsidR="00834691" w:rsidRPr="62D55C70">
        <w:rPr>
          <w:lang w:val="en-GB"/>
        </w:rPr>
        <w:t xml:space="preserve"> hypoxic events (</w:t>
      </w:r>
      <w:r w:rsidR="00FD2558" w:rsidRPr="62D55C70">
        <w:rPr>
          <w:lang w:val="en-GB"/>
        </w:rPr>
        <w:t>one-time</w:t>
      </w:r>
      <w:r w:rsidR="00834691" w:rsidRPr="62D55C70">
        <w:rPr>
          <w:lang w:val="en-GB"/>
        </w:rPr>
        <w:t xml:space="preserve"> hypoxic conditions with subsequent recovery for years without repeated hypoxic stressors), are relatively rare for marine/saline fjords</w:t>
      </w:r>
      <w:r w:rsidR="007D7713" w:rsidRPr="62D55C70">
        <w:rPr>
          <w:lang w:val="en-GB"/>
        </w:rPr>
        <w:t>, especially in the Northern Hemisphere (Micaroni et al. 2021)</w:t>
      </w:r>
      <w:r w:rsidR="00834691" w:rsidRPr="62D55C70">
        <w:rPr>
          <w:lang w:val="en-GB"/>
        </w:rPr>
        <w:t xml:space="preserve">. They are commonly associated with anthropogenic eutrophication </w:t>
      </w:r>
      <w:r w:rsidR="005119AA" w:rsidRPr="62D55C70">
        <w:rPr>
          <w:lang w:val="en-GB"/>
        </w:rPr>
        <w:t>although</w:t>
      </w:r>
      <w:r w:rsidR="00834691" w:rsidRPr="62D55C70">
        <w:rPr>
          <w:lang w:val="en-GB"/>
        </w:rPr>
        <w:t xml:space="preserve"> such events might also arise due to natural phases of seasonal cycles (Josefson &amp; Widbom 1988, Fallesen et al. 2000, Nilsson &amp; Rosenberg 2000, Hansen et al. 2002).</w:t>
      </w:r>
    </w:p>
    <w:p w14:paraId="122CE51D" w14:textId="01F13B25" w:rsidR="00A97794" w:rsidRDefault="0036728C">
      <w:pPr>
        <w:rPr>
          <w:lang w:val="en-GB"/>
        </w:rPr>
      </w:pPr>
      <w:r>
        <w:rPr>
          <w:lang w:val="en-GB"/>
        </w:rPr>
        <w:t xml:space="preserve">In </w:t>
      </w:r>
      <w:r w:rsidR="00AE13CC">
        <w:rPr>
          <w:lang w:val="en-GB"/>
        </w:rPr>
        <w:t xml:space="preserve">the </w:t>
      </w:r>
      <w:r>
        <w:rPr>
          <w:lang w:val="en-GB"/>
        </w:rPr>
        <w:t xml:space="preserve">winter 2012-2013, a massive hypoxic event of </w:t>
      </w:r>
      <w:r w:rsidR="002F6A5D">
        <w:rPr>
          <w:lang w:val="en-GB"/>
        </w:rPr>
        <w:t>catastrophic</w:t>
      </w:r>
      <w:r>
        <w:rPr>
          <w:lang w:val="en-GB"/>
        </w:rPr>
        <w:t xml:space="preserve"> proportions </w:t>
      </w:r>
      <w:r w:rsidR="00CB2399">
        <w:rPr>
          <w:lang w:val="en-GB"/>
        </w:rPr>
        <w:t>occurred</w:t>
      </w:r>
      <w:r w:rsidR="008E77A3">
        <w:rPr>
          <w:lang w:val="en-GB"/>
        </w:rPr>
        <w:t xml:space="preserve"> in </w:t>
      </w:r>
      <w:r w:rsidR="593C66C9" w:rsidRPr="086FCF47">
        <w:rPr>
          <w:lang w:val="en-GB"/>
        </w:rPr>
        <w:t>Kolgrafarfjörður</w:t>
      </w:r>
      <w:r w:rsidR="008E77A3">
        <w:rPr>
          <w:lang w:val="en-GB"/>
        </w:rPr>
        <w:t xml:space="preserve"> fjord, West-Iceland</w:t>
      </w:r>
      <w:r w:rsidR="00F12E28">
        <w:rPr>
          <w:lang w:val="en-GB"/>
        </w:rPr>
        <w:t xml:space="preserve"> (</w:t>
      </w:r>
      <w:r w:rsidR="00E93AEF">
        <w:rPr>
          <w:lang w:val="en-GB"/>
        </w:rPr>
        <w:t>F</w:t>
      </w:r>
      <w:r w:rsidR="00F12E28">
        <w:rPr>
          <w:lang w:val="en-GB"/>
        </w:rPr>
        <w:t>ig.1)</w:t>
      </w:r>
      <w:r w:rsidR="008E77A3">
        <w:rPr>
          <w:lang w:val="en-GB"/>
        </w:rPr>
        <w:t>.</w:t>
      </w:r>
      <w:r w:rsidR="004C52BC">
        <w:rPr>
          <w:lang w:val="en-GB"/>
        </w:rPr>
        <w:t xml:space="preserve"> </w:t>
      </w:r>
      <w:r w:rsidR="00BA4E2B">
        <w:rPr>
          <w:lang w:val="en-GB"/>
        </w:rPr>
        <w:t xml:space="preserve">Approximately 300 thousand tonnes </w:t>
      </w:r>
      <w:r w:rsidR="006A31F6">
        <w:rPr>
          <w:lang w:val="en-GB"/>
        </w:rPr>
        <w:t>(</w:t>
      </w:r>
      <w:r w:rsidR="00986BFD">
        <w:rPr>
          <w:rFonts w:ascii="Symbol" w:eastAsia="Symbol" w:hAnsi="Symbol" w:cs="Symbol"/>
          <w:lang w:val="en-GB"/>
        </w:rPr>
        <w:t>~</w:t>
      </w:r>
      <w:r w:rsidR="006A31F6">
        <w:rPr>
          <w:lang w:val="en-GB"/>
        </w:rPr>
        <w:t xml:space="preserve">70% of </w:t>
      </w:r>
      <w:r w:rsidR="00CB31E9">
        <w:rPr>
          <w:lang w:val="en-GB"/>
        </w:rPr>
        <w:t>the Icelandic</w:t>
      </w:r>
      <w:r w:rsidR="006A31F6">
        <w:rPr>
          <w:lang w:val="en-GB"/>
        </w:rPr>
        <w:t xml:space="preserve"> spawning stock) </w:t>
      </w:r>
      <w:r w:rsidR="00BA4E2B">
        <w:rPr>
          <w:lang w:val="en-GB"/>
        </w:rPr>
        <w:t>of</w:t>
      </w:r>
      <w:r w:rsidR="006C0C36">
        <w:rPr>
          <w:lang w:val="en-GB"/>
        </w:rPr>
        <w:t xml:space="preserve"> herring (</w:t>
      </w:r>
      <w:r w:rsidR="006C0C36" w:rsidRPr="008E0872">
        <w:rPr>
          <w:i/>
          <w:iCs/>
          <w:lang w:val="en-GB"/>
        </w:rPr>
        <w:t>Clupea harengus</w:t>
      </w:r>
      <w:r w:rsidR="006C0C36">
        <w:rPr>
          <w:lang w:val="en-GB"/>
        </w:rPr>
        <w:t>)</w:t>
      </w:r>
      <w:r w:rsidR="00BA4E2B">
        <w:rPr>
          <w:lang w:val="en-GB"/>
        </w:rPr>
        <w:t xml:space="preserve"> </w:t>
      </w:r>
      <w:r w:rsidR="00E63D76">
        <w:rPr>
          <w:lang w:val="en-GB"/>
        </w:rPr>
        <w:t>entered the</w:t>
      </w:r>
      <w:r w:rsidR="00FA5185">
        <w:rPr>
          <w:lang w:val="en-GB"/>
        </w:rPr>
        <w:t xml:space="preserve"> semi-enclosed</w:t>
      </w:r>
      <w:r w:rsidR="00253696">
        <w:rPr>
          <w:lang w:val="en-GB"/>
        </w:rPr>
        <w:t xml:space="preserve"> 6 km long</w:t>
      </w:r>
      <w:r w:rsidR="00E63D76">
        <w:rPr>
          <w:lang w:val="en-GB"/>
        </w:rPr>
        <w:t xml:space="preserve"> fjord</w:t>
      </w:r>
      <w:r w:rsidR="006A31F6">
        <w:rPr>
          <w:lang w:val="en-GB"/>
        </w:rPr>
        <w:t xml:space="preserve"> as part of their </w:t>
      </w:r>
      <w:r w:rsidR="00986BFD">
        <w:rPr>
          <w:lang w:val="en-GB"/>
        </w:rPr>
        <w:t xml:space="preserve">natural </w:t>
      </w:r>
      <w:r w:rsidR="0037680F">
        <w:rPr>
          <w:lang w:val="en-GB"/>
        </w:rPr>
        <w:t>over</w:t>
      </w:r>
      <w:r w:rsidR="006A31F6">
        <w:rPr>
          <w:lang w:val="en-GB"/>
        </w:rPr>
        <w:t>wintering behaviour</w:t>
      </w:r>
      <w:r w:rsidR="008A3AF6">
        <w:rPr>
          <w:lang w:val="en-GB"/>
        </w:rPr>
        <w:t xml:space="preserve"> </w:t>
      </w:r>
      <w:r w:rsidR="00950517">
        <w:rPr>
          <w:lang w:val="en-GB"/>
        </w:rPr>
        <w:t>(</w:t>
      </w:r>
      <w:r w:rsidR="00853153">
        <w:rPr>
          <w:lang w:val="en-GB"/>
        </w:rPr>
        <w:t>Ó</w:t>
      </w:r>
      <w:r w:rsidR="00950517" w:rsidRPr="00950517">
        <w:rPr>
          <w:lang w:val="en-GB"/>
        </w:rPr>
        <w:t>skarsson</w:t>
      </w:r>
      <w:r w:rsidR="0065232D">
        <w:rPr>
          <w:lang w:val="en-GB"/>
        </w:rPr>
        <w:t xml:space="preserve"> </w:t>
      </w:r>
      <w:r w:rsidR="00950517" w:rsidRPr="00950517">
        <w:rPr>
          <w:lang w:val="en-GB"/>
        </w:rPr>
        <w:t>et al. 2018</w:t>
      </w:r>
      <w:r w:rsidR="00142511">
        <w:rPr>
          <w:lang w:val="en-GB"/>
        </w:rPr>
        <w:t xml:space="preserve">, </w:t>
      </w:r>
      <w:r w:rsidR="00FD2558">
        <w:rPr>
          <w:lang w:val="en-GB"/>
        </w:rPr>
        <w:t xml:space="preserve">Jónsson </w:t>
      </w:r>
      <w:r w:rsidR="0001452D" w:rsidRPr="0001452D">
        <w:rPr>
          <w:lang w:val="en-GB"/>
        </w:rPr>
        <w:t>et al. 2009)</w:t>
      </w:r>
      <w:r w:rsidR="0001452D">
        <w:rPr>
          <w:lang w:val="en-GB"/>
        </w:rPr>
        <w:t xml:space="preserve">. </w:t>
      </w:r>
      <w:r w:rsidR="00986BFD">
        <w:rPr>
          <w:lang w:val="en-GB"/>
        </w:rPr>
        <w:t>A combination of</w:t>
      </w:r>
      <w:r w:rsidR="006D4DE4">
        <w:rPr>
          <w:lang w:val="en-GB"/>
        </w:rPr>
        <w:t xml:space="preserve"> </w:t>
      </w:r>
      <w:r w:rsidR="00A110D1">
        <w:rPr>
          <w:lang w:val="en-GB"/>
        </w:rPr>
        <w:t xml:space="preserve">oxygen consumption </w:t>
      </w:r>
      <w:r w:rsidR="00476B3B">
        <w:rPr>
          <w:lang w:val="en-GB"/>
        </w:rPr>
        <w:t>by</w:t>
      </w:r>
      <w:r w:rsidR="00A110D1">
        <w:rPr>
          <w:lang w:val="en-GB"/>
        </w:rPr>
        <w:t xml:space="preserve"> the colossal </w:t>
      </w:r>
      <w:r w:rsidR="005B1635">
        <w:rPr>
          <w:lang w:val="en-GB"/>
        </w:rPr>
        <w:t>quantity</w:t>
      </w:r>
      <w:r w:rsidR="00A110D1">
        <w:rPr>
          <w:lang w:val="en-GB"/>
        </w:rPr>
        <w:t xml:space="preserve"> of herring in the </w:t>
      </w:r>
      <w:r w:rsidR="00476B3B">
        <w:rPr>
          <w:lang w:val="en-GB"/>
        </w:rPr>
        <w:t>0.2 km</w:t>
      </w:r>
      <w:r w:rsidR="00476B3B" w:rsidRPr="008E0872">
        <w:rPr>
          <w:vertAlign w:val="superscript"/>
          <w:lang w:val="en-GB"/>
        </w:rPr>
        <w:t>3</w:t>
      </w:r>
      <w:r w:rsidR="00476B3B">
        <w:rPr>
          <w:vertAlign w:val="superscript"/>
          <w:lang w:val="en-GB"/>
        </w:rPr>
        <w:t xml:space="preserve"> </w:t>
      </w:r>
      <w:r w:rsidR="00476B3B">
        <w:rPr>
          <w:lang w:val="en-GB"/>
        </w:rPr>
        <w:t>fjord</w:t>
      </w:r>
      <w:r w:rsidR="00306083">
        <w:rPr>
          <w:lang w:val="en-GB"/>
        </w:rPr>
        <w:t xml:space="preserve"> (this amount of herring in the fjord </w:t>
      </w:r>
      <w:r w:rsidR="001C4457">
        <w:rPr>
          <w:lang w:val="en-GB"/>
        </w:rPr>
        <w:t>might lower the</w:t>
      </w:r>
      <w:r w:rsidR="0073559C">
        <w:rPr>
          <w:lang w:val="en-GB"/>
        </w:rPr>
        <w:t xml:space="preserve"> </w:t>
      </w:r>
      <w:r w:rsidR="0065232D">
        <w:rPr>
          <w:lang w:val="en-GB"/>
        </w:rPr>
        <w:t>oxygen</w:t>
      </w:r>
      <w:r w:rsidR="0073559C">
        <w:rPr>
          <w:lang w:val="en-GB"/>
        </w:rPr>
        <w:t xml:space="preserve"> concentrations to hypoxic levels in a few hours</w:t>
      </w:r>
      <w:r w:rsidR="0065232D">
        <w:rPr>
          <w:lang w:val="en-GB"/>
        </w:rPr>
        <w:t xml:space="preserve"> (Óskarsson et al. 20</w:t>
      </w:r>
      <w:r w:rsidR="004A6487">
        <w:rPr>
          <w:lang w:val="en-GB"/>
        </w:rPr>
        <w:t>18)), u</w:t>
      </w:r>
      <w:r w:rsidR="002D4F3F">
        <w:rPr>
          <w:lang w:val="en-GB"/>
        </w:rPr>
        <w:t xml:space="preserve">nusually calm and cold </w:t>
      </w:r>
      <w:r w:rsidR="00597F11">
        <w:rPr>
          <w:lang w:val="en-GB"/>
        </w:rPr>
        <w:t xml:space="preserve">weather and </w:t>
      </w:r>
      <w:r w:rsidR="00597F11">
        <w:rPr>
          <w:lang w:val="en-GB"/>
        </w:rPr>
        <w:lastRenderedPageBreak/>
        <w:t>surface ice formation</w:t>
      </w:r>
      <w:r w:rsidR="004A6487">
        <w:rPr>
          <w:lang w:val="en-GB"/>
        </w:rPr>
        <w:t xml:space="preserve"> limiting oxygen exchange with the air,</w:t>
      </w:r>
      <w:r w:rsidR="00945420">
        <w:rPr>
          <w:lang w:val="en-GB"/>
        </w:rPr>
        <w:t xml:space="preserve"> </w:t>
      </w:r>
      <w:r w:rsidR="00FD2997">
        <w:rPr>
          <w:lang w:val="en-GB"/>
        </w:rPr>
        <w:t>along with the</w:t>
      </w:r>
      <w:r w:rsidR="00945420">
        <w:rPr>
          <w:lang w:val="en-GB"/>
        </w:rPr>
        <w:t xml:space="preserve"> semi-enclosed </w:t>
      </w:r>
      <w:r w:rsidR="00306083">
        <w:rPr>
          <w:lang w:val="en-GB"/>
        </w:rPr>
        <w:t>nature of the fjord</w:t>
      </w:r>
      <w:r w:rsidR="00597F11">
        <w:rPr>
          <w:lang w:val="en-GB"/>
        </w:rPr>
        <w:t xml:space="preserve"> </w:t>
      </w:r>
      <w:r w:rsidR="001A2BA8">
        <w:rPr>
          <w:lang w:val="en-GB"/>
        </w:rPr>
        <w:t xml:space="preserve">caused </w:t>
      </w:r>
      <w:r w:rsidR="00237688">
        <w:rPr>
          <w:lang w:val="en-GB"/>
        </w:rPr>
        <w:t>a</w:t>
      </w:r>
      <w:r w:rsidR="001A2BA8">
        <w:rPr>
          <w:lang w:val="en-GB"/>
        </w:rPr>
        <w:t xml:space="preserve"> mass</w:t>
      </w:r>
      <w:r w:rsidR="006B499A">
        <w:rPr>
          <w:lang w:val="en-GB"/>
        </w:rPr>
        <w:t xml:space="preserve"> hypoxic</w:t>
      </w:r>
      <w:r w:rsidR="001A2BA8">
        <w:rPr>
          <w:lang w:val="en-GB"/>
        </w:rPr>
        <w:t xml:space="preserve"> fish kill of</w:t>
      </w:r>
      <w:r w:rsidR="00887841">
        <w:rPr>
          <w:lang w:val="en-GB"/>
        </w:rPr>
        <w:t xml:space="preserve"> a cumulative</w:t>
      </w:r>
      <w:r w:rsidR="001A2BA8">
        <w:rPr>
          <w:lang w:val="en-GB"/>
        </w:rPr>
        <w:t xml:space="preserve"> total 55 thousand</w:t>
      </w:r>
      <w:r w:rsidR="00756B4C">
        <w:rPr>
          <w:lang w:val="en-GB"/>
        </w:rPr>
        <w:t xml:space="preserve"> tonnes of</w:t>
      </w:r>
      <w:r w:rsidR="001A2BA8">
        <w:rPr>
          <w:lang w:val="en-GB"/>
        </w:rPr>
        <w:t xml:space="preserve"> herring</w:t>
      </w:r>
      <w:r w:rsidR="00237688">
        <w:rPr>
          <w:lang w:val="en-GB"/>
        </w:rPr>
        <w:t xml:space="preserve"> </w:t>
      </w:r>
      <w:r w:rsidR="00D76565">
        <w:rPr>
          <w:lang w:val="en-GB"/>
        </w:rPr>
        <w:t xml:space="preserve">in two separate </w:t>
      </w:r>
      <w:r w:rsidR="00887841">
        <w:rPr>
          <w:lang w:val="en-GB"/>
        </w:rPr>
        <w:t>occasions</w:t>
      </w:r>
      <w:r w:rsidR="00D76565">
        <w:rPr>
          <w:lang w:val="en-GB"/>
        </w:rPr>
        <w:t xml:space="preserve"> six weeks apart</w:t>
      </w:r>
      <w:r w:rsidR="633941A4" w:rsidRPr="08FF080B">
        <w:rPr>
          <w:lang w:val="en-GB"/>
        </w:rPr>
        <w:t xml:space="preserve"> </w:t>
      </w:r>
      <w:r w:rsidR="633941A4" w:rsidRPr="21D7DD6D">
        <w:rPr>
          <w:lang w:val="en-GB"/>
        </w:rPr>
        <w:t xml:space="preserve">(hereafter herring </w:t>
      </w:r>
      <w:r w:rsidR="633941A4" w:rsidRPr="3685DC46">
        <w:rPr>
          <w:lang w:val="en-GB"/>
        </w:rPr>
        <w:t>event)</w:t>
      </w:r>
      <w:r w:rsidR="00D76565" w:rsidRPr="3685DC46">
        <w:rPr>
          <w:lang w:val="en-GB"/>
        </w:rPr>
        <w:t>.</w:t>
      </w:r>
      <w:r w:rsidR="00461C79">
        <w:rPr>
          <w:lang w:val="en-GB"/>
        </w:rPr>
        <w:t xml:space="preserve"> The </w:t>
      </w:r>
      <w:r w:rsidR="00921191">
        <w:rPr>
          <w:lang w:val="en-GB"/>
        </w:rPr>
        <w:t>full</w:t>
      </w:r>
      <w:r w:rsidR="000C3E00">
        <w:rPr>
          <w:lang w:val="en-GB"/>
        </w:rPr>
        <w:t xml:space="preserve"> </w:t>
      </w:r>
      <w:r w:rsidR="00461C79">
        <w:rPr>
          <w:lang w:val="en-GB"/>
        </w:rPr>
        <w:t xml:space="preserve">volume of </w:t>
      </w:r>
      <w:r w:rsidR="004F5E9A">
        <w:rPr>
          <w:lang w:val="en-GB"/>
        </w:rPr>
        <w:t xml:space="preserve">dead </w:t>
      </w:r>
      <w:r w:rsidR="00461C79">
        <w:rPr>
          <w:lang w:val="en-GB"/>
        </w:rPr>
        <w:t xml:space="preserve">herring </w:t>
      </w:r>
      <w:r w:rsidR="00BA384C">
        <w:rPr>
          <w:lang w:val="en-GB"/>
        </w:rPr>
        <w:t xml:space="preserve">in </w:t>
      </w:r>
      <w:r w:rsidR="593C66C9" w:rsidRPr="086FCF47">
        <w:rPr>
          <w:lang w:val="en-GB"/>
        </w:rPr>
        <w:t>Kolgrafarfjörður</w:t>
      </w:r>
      <w:r w:rsidR="00BA384C">
        <w:rPr>
          <w:lang w:val="en-GB"/>
        </w:rPr>
        <w:t xml:space="preserve"> </w:t>
      </w:r>
      <w:r w:rsidR="001373BF">
        <w:rPr>
          <w:lang w:val="en-GB"/>
        </w:rPr>
        <w:t>in winter 2012-2013</w:t>
      </w:r>
      <w:r w:rsidR="00E26DFD">
        <w:rPr>
          <w:lang w:val="en-GB"/>
        </w:rPr>
        <w:t>, equating to 180 million individuals</w:t>
      </w:r>
      <w:r w:rsidR="0070451A">
        <w:rPr>
          <w:lang w:val="en-GB"/>
        </w:rPr>
        <w:t>,</w:t>
      </w:r>
      <w:r w:rsidR="001373BF">
        <w:rPr>
          <w:lang w:val="en-GB"/>
        </w:rPr>
        <w:t xml:space="preserve"> </w:t>
      </w:r>
      <w:r w:rsidR="00461C79">
        <w:rPr>
          <w:lang w:val="en-GB"/>
        </w:rPr>
        <w:t>was</w:t>
      </w:r>
      <w:r w:rsidR="004F5E9A">
        <w:rPr>
          <w:lang w:val="en-GB"/>
        </w:rPr>
        <w:t xml:space="preserve"> of similar magnitude as</w:t>
      </w:r>
      <w:r w:rsidR="00BA384C">
        <w:rPr>
          <w:lang w:val="en-GB"/>
        </w:rPr>
        <w:t xml:space="preserve"> Iceland</w:t>
      </w:r>
      <w:r w:rsidR="00A75538">
        <w:rPr>
          <w:lang w:val="en-GB"/>
        </w:rPr>
        <w:t>’</w:t>
      </w:r>
      <w:r w:rsidR="00BA384C">
        <w:rPr>
          <w:lang w:val="en-GB"/>
        </w:rPr>
        <w:t xml:space="preserve">s </w:t>
      </w:r>
      <w:r w:rsidR="009E2FE2">
        <w:rPr>
          <w:lang w:val="en-GB"/>
        </w:rPr>
        <w:t>entire</w:t>
      </w:r>
      <w:r w:rsidR="00BA384C">
        <w:rPr>
          <w:lang w:val="en-GB"/>
        </w:rPr>
        <w:t xml:space="preserve"> allowable herring catch in the 2012-2013 fishing season</w:t>
      </w:r>
      <w:r w:rsidR="00F455CC">
        <w:rPr>
          <w:lang w:val="en-GB"/>
        </w:rPr>
        <w:t xml:space="preserve"> (</w:t>
      </w:r>
      <w:r w:rsidR="006966BA">
        <w:rPr>
          <w:lang w:val="en-GB"/>
        </w:rPr>
        <w:t>Óskarsson et al. 2018, Jónsson et al. 2019)</w:t>
      </w:r>
      <w:r w:rsidR="00F455CC">
        <w:rPr>
          <w:lang w:val="en-GB"/>
        </w:rPr>
        <w:t xml:space="preserve">. </w:t>
      </w:r>
      <w:r w:rsidR="000C3E00">
        <w:rPr>
          <w:lang w:val="en-GB"/>
        </w:rPr>
        <w:t xml:space="preserve">Measurements of </w:t>
      </w:r>
      <w:r w:rsidR="00C85C64">
        <w:rPr>
          <w:lang w:val="en-GB"/>
        </w:rPr>
        <w:t>o</w:t>
      </w:r>
      <w:r w:rsidR="000C3E00">
        <w:rPr>
          <w:lang w:val="en-GB"/>
        </w:rPr>
        <w:t>xygen</w:t>
      </w:r>
      <w:r w:rsidR="00C85C64">
        <w:rPr>
          <w:lang w:val="en-GB"/>
        </w:rPr>
        <w:t xml:space="preserve"> saturation </w:t>
      </w:r>
      <w:r w:rsidR="0027441C">
        <w:rPr>
          <w:lang w:val="en-GB"/>
        </w:rPr>
        <w:t xml:space="preserve">in </w:t>
      </w:r>
      <w:r w:rsidR="00C85C64">
        <w:rPr>
          <w:lang w:val="en-GB"/>
        </w:rPr>
        <w:t xml:space="preserve">the fjord in the days following the mass </w:t>
      </w:r>
      <w:r w:rsidR="0027441C">
        <w:rPr>
          <w:lang w:val="en-GB"/>
        </w:rPr>
        <w:t>fish</w:t>
      </w:r>
      <w:r w:rsidR="00C85C64">
        <w:rPr>
          <w:lang w:val="en-GB"/>
        </w:rPr>
        <w:t xml:space="preserve"> kill incidents </w:t>
      </w:r>
      <w:r w:rsidR="0057116A">
        <w:rPr>
          <w:lang w:val="en-GB"/>
        </w:rPr>
        <w:t>clearly showed hypoxic environmental conditions with as low oxygen levels as 1.1 ml/L</w:t>
      </w:r>
      <w:r w:rsidR="00C54828">
        <w:rPr>
          <w:lang w:val="en-GB"/>
        </w:rPr>
        <w:t xml:space="preserve"> near the</w:t>
      </w:r>
      <w:r w:rsidR="0057116A">
        <w:rPr>
          <w:lang w:val="en-GB"/>
        </w:rPr>
        <w:t xml:space="preserve"> bottom</w:t>
      </w:r>
      <w:r w:rsidR="00E755D4">
        <w:rPr>
          <w:lang w:val="en-GB"/>
        </w:rPr>
        <w:t xml:space="preserve"> (Óskarsson et al. 2018)</w:t>
      </w:r>
      <w:r w:rsidR="0057116A">
        <w:rPr>
          <w:lang w:val="en-GB"/>
        </w:rPr>
        <w:t>.</w:t>
      </w:r>
    </w:p>
    <w:p w14:paraId="746F55C6" w14:textId="596921CF" w:rsidR="0036728C" w:rsidRDefault="00FA3532">
      <w:pPr>
        <w:rPr>
          <w:lang w:val="en-GB"/>
        </w:rPr>
      </w:pPr>
      <w:r>
        <w:rPr>
          <w:lang w:val="en-GB"/>
        </w:rPr>
        <w:t xml:space="preserve">The magnitude of the fish death was </w:t>
      </w:r>
      <w:r w:rsidR="00DD4BB9">
        <w:rPr>
          <w:lang w:val="en-GB"/>
        </w:rPr>
        <w:t>clearly</w:t>
      </w:r>
      <w:r>
        <w:rPr>
          <w:lang w:val="en-GB"/>
        </w:rPr>
        <w:t xml:space="preserve"> visible, as</w:t>
      </w:r>
      <w:r w:rsidR="00D52461">
        <w:rPr>
          <w:lang w:val="en-GB"/>
        </w:rPr>
        <w:t xml:space="preserve"> approximately 7 thousand tons of herring washed ashore </w:t>
      </w:r>
      <w:r w:rsidR="002F25FA">
        <w:rPr>
          <w:lang w:val="en-GB"/>
        </w:rPr>
        <w:t>during</w:t>
      </w:r>
      <w:r w:rsidR="00D52461">
        <w:rPr>
          <w:lang w:val="en-GB"/>
        </w:rPr>
        <w:t xml:space="preserve"> </w:t>
      </w:r>
      <w:r w:rsidR="00DD4BB9">
        <w:rPr>
          <w:lang w:val="en-GB"/>
        </w:rPr>
        <w:t xml:space="preserve">the </w:t>
      </w:r>
      <w:r w:rsidR="002F25FA">
        <w:rPr>
          <w:lang w:val="en-GB"/>
        </w:rPr>
        <w:t>later</w:t>
      </w:r>
      <w:r w:rsidR="00DD4BB9">
        <w:rPr>
          <w:lang w:val="en-GB"/>
        </w:rPr>
        <w:t xml:space="preserve"> incident</w:t>
      </w:r>
      <w:r w:rsidR="00E93AEF">
        <w:rPr>
          <w:lang w:val="en-GB"/>
        </w:rPr>
        <w:t xml:space="preserve"> (Fig. 2)</w:t>
      </w:r>
      <w:r w:rsidR="00DD4BB9">
        <w:rPr>
          <w:lang w:val="en-GB"/>
        </w:rPr>
        <w:t xml:space="preserve">. The </w:t>
      </w:r>
      <w:r w:rsidR="000C64CB">
        <w:rPr>
          <w:lang w:val="en-GB"/>
        </w:rPr>
        <w:t>immediate</w:t>
      </w:r>
      <w:r w:rsidR="00692433">
        <w:rPr>
          <w:lang w:val="en-GB"/>
        </w:rPr>
        <w:t xml:space="preserve"> consequences for the </w:t>
      </w:r>
      <w:r w:rsidR="002F25FA">
        <w:rPr>
          <w:lang w:val="en-GB"/>
        </w:rPr>
        <w:t>benthic fauna</w:t>
      </w:r>
      <w:r w:rsidR="00692433">
        <w:rPr>
          <w:lang w:val="en-GB"/>
        </w:rPr>
        <w:t xml:space="preserve"> </w:t>
      </w:r>
      <w:r w:rsidR="00B36BF4">
        <w:rPr>
          <w:lang w:val="en-GB"/>
        </w:rPr>
        <w:t>were</w:t>
      </w:r>
      <w:r w:rsidR="000C64CB">
        <w:rPr>
          <w:lang w:val="en-GB"/>
        </w:rPr>
        <w:t xml:space="preserve"> less clear, although numerous </w:t>
      </w:r>
      <w:r w:rsidR="00DE2B4C">
        <w:rPr>
          <w:lang w:val="en-GB"/>
        </w:rPr>
        <w:t>dead invertebrates</w:t>
      </w:r>
      <w:r w:rsidR="000C64CB">
        <w:rPr>
          <w:lang w:val="en-GB"/>
        </w:rPr>
        <w:t xml:space="preserve"> of diverse taxa </w:t>
      </w:r>
      <w:r w:rsidR="008259D9">
        <w:rPr>
          <w:lang w:val="en-GB"/>
        </w:rPr>
        <w:t>also washed ashore along with the dead herring (</w:t>
      </w:r>
      <w:r w:rsidR="007E0AF0">
        <w:rPr>
          <w:lang w:val="en-GB"/>
        </w:rPr>
        <w:t>Stefánsson</w:t>
      </w:r>
      <w:r w:rsidR="008259D9">
        <w:rPr>
          <w:lang w:val="en-GB"/>
        </w:rPr>
        <w:t xml:space="preserve"> </w:t>
      </w:r>
      <w:r w:rsidR="007E0AF0">
        <w:rPr>
          <w:lang w:val="en-GB"/>
        </w:rPr>
        <w:t>&amp;</w:t>
      </w:r>
      <w:r w:rsidR="008259D9">
        <w:rPr>
          <w:lang w:val="en-GB"/>
        </w:rPr>
        <w:t xml:space="preserve"> von Schmalensee</w:t>
      </w:r>
      <w:r w:rsidR="007E0AF0">
        <w:rPr>
          <w:lang w:val="en-GB"/>
        </w:rPr>
        <w:t xml:space="preserve"> 2013)</w:t>
      </w:r>
      <w:r w:rsidR="002A0735">
        <w:rPr>
          <w:lang w:val="en-GB"/>
        </w:rPr>
        <w:t>. Given the low oxygen levels near the bottom of the fjord</w:t>
      </w:r>
      <w:r w:rsidR="007F4A81">
        <w:rPr>
          <w:lang w:val="en-GB"/>
        </w:rPr>
        <w:t xml:space="preserve"> during the hypoxic events that led to the fish kills</w:t>
      </w:r>
      <w:r w:rsidR="00180766">
        <w:rPr>
          <w:lang w:val="en-GB"/>
        </w:rPr>
        <w:t xml:space="preserve"> (Óskarsson et al. 2018)</w:t>
      </w:r>
      <w:r w:rsidR="002A0735">
        <w:rPr>
          <w:lang w:val="en-GB"/>
        </w:rPr>
        <w:t xml:space="preserve">, it is </w:t>
      </w:r>
      <w:r w:rsidR="007F4A81">
        <w:rPr>
          <w:lang w:val="en-GB"/>
        </w:rPr>
        <w:t>likely</w:t>
      </w:r>
      <w:r w:rsidR="002A0735">
        <w:rPr>
          <w:lang w:val="en-GB"/>
        </w:rPr>
        <w:t xml:space="preserve"> that</w:t>
      </w:r>
      <w:r w:rsidR="007F4A81">
        <w:rPr>
          <w:lang w:val="en-GB"/>
        </w:rPr>
        <w:t xml:space="preserve"> the benthic </w:t>
      </w:r>
      <w:r w:rsidR="0013772A">
        <w:rPr>
          <w:lang w:val="en-GB"/>
        </w:rPr>
        <w:t>fauna</w:t>
      </w:r>
      <w:r w:rsidR="007F4A81">
        <w:rPr>
          <w:lang w:val="en-GB"/>
        </w:rPr>
        <w:t xml:space="preserve"> was also influenced</w:t>
      </w:r>
      <w:r w:rsidR="00B36BF4">
        <w:rPr>
          <w:lang w:val="en-GB"/>
        </w:rPr>
        <w:t xml:space="preserve"> at that time</w:t>
      </w:r>
      <w:r w:rsidR="007F4A81">
        <w:rPr>
          <w:lang w:val="en-GB"/>
        </w:rPr>
        <w:t>.</w:t>
      </w:r>
      <w:r w:rsidR="00B36BF4">
        <w:rPr>
          <w:lang w:val="en-GB"/>
        </w:rPr>
        <w:t xml:space="preserve"> </w:t>
      </w:r>
      <w:r w:rsidR="008D6CED">
        <w:rPr>
          <w:lang w:val="en-GB"/>
        </w:rPr>
        <w:t xml:space="preserve">In the weeks and months that followed, the benthic ecosystem experienced additional </w:t>
      </w:r>
      <w:r w:rsidR="00C66A49">
        <w:rPr>
          <w:lang w:val="en-GB"/>
        </w:rPr>
        <w:t>environmental</w:t>
      </w:r>
      <w:r w:rsidR="008D6CED">
        <w:rPr>
          <w:lang w:val="en-GB"/>
        </w:rPr>
        <w:t xml:space="preserve"> stress, as </w:t>
      </w:r>
      <w:r w:rsidR="00A97794">
        <w:rPr>
          <w:lang w:val="en-GB"/>
        </w:rPr>
        <w:t>thousands</w:t>
      </w:r>
      <w:r w:rsidR="008D6CED">
        <w:rPr>
          <w:lang w:val="en-GB"/>
        </w:rPr>
        <w:t xml:space="preserve"> of tons of </w:t>
      </w:r>
      <w:r w:rsidR="003F26DB">
        <w:rPr>
          <w:lang w:val="en-GB"/>
        </w:rPr>
        <w:t>decomposing</w:t>
      </w:r>
      <w:r w:rsidR="008D6CED">
        <w:rPr>
          <w:lang w:val="en-GB"/>
        </w:rPr>
        <w:t xml:space="preserve"> herring</w:t>
      </w:r>
      <w:r w:rsidR="00180766">
        <w:rPr>
          <w:lang w:val="en-GB"/>
        </w:rPr>
        <w:t xml:space="preserve"> caused </w:t>
      </w:r>
      <w:r w:rsidR="00C66A49">
        <w:rPr>
          <w:lang w:val="en-GB"/>
        </w:rPr>
        <w:t>eutrophication and</w:t>
      </w:r>
      <w:r w:rsidR="00F254C4">
        <w:rPr>
          <w:lang w:val="en-GB"/>
        </w:rPr>
        <w:t xml:space="preserve"> probably</w:t>
      </w:r>
      <w:r w:rsidR="00C66A49">
        <w:rPr>
          <w:lang w:val="en-GB"/>
        </w:rPr>
        <w:t xml:space="preserve"> further</w:t>
      </w:r>
      <w:r w:rsidR="00F254C4">
        <w:rPr>
          <w:lang w:val="en-GB"/>
        </w:rPr>
        <w:t xml:space="preserve"> hypoxia in </w:t>
      </w:r>
      <w:r w:rsidR="00180766">
        <w:rPr>
          <w:lang w:val="en-GB"/>
        </w:rPr>
        <w:t>the fjor</w:t>
      </w:r>
      <w:r w:rsidR="00192FF7">
        <w:rPr>
          <w:lang w:val="en-GB"/>
        </w:rPr>
        <w:t>d, at least near the bottom</w:t>
      </w:r>
      <w:r w:rsidR="00717CFF">
        <w:rPr>
          <w:lang w:val="en-GB"/>
        </w:rPr>
        <w:t>.</w:t>
      </w:r>
    </w:p>
    <w:p w14:paraId="74515D09" w14:textId="1033C60E" w:rsidR="00876F0A" w:rsidRDefault="00393CC1">
      <w:pPr>
        <w:rPr>
          <w:lang w:val="en-GB"/>
        </w:rPr>
      </w:pPr>
      <w:r>
        <w:rPr>
          <w:lang w:val="en-GB"/>
        </w:rPr>
        <w:t xml:space="preserve">The hypoxia event and following </w:t>
      </w:r>
      <w:r w:rsidR="00A3401E">
        <w:rPr>
          <w:lang w:val="en-GB"/>
        </w:rPr>
        <w:t>eutrophication</w:t>
      </w:r>
      <w:r>
        <w:rPr>
          <w:lang w:val="en-GB"/>
        </w:rPr>
        <w:t xml:space="preserve"> in </w:t>
      </w:r>
      <w:r w:rsidR="593C66C9" w:rsidRPr="086FCF47">
        <w:rPr>
          <w:lang w:val="en-GB"/>
        </w:rPr>
        <w:t>Kolgrafarfjörður</w:t>
      </w:r>
      <w:r>
        <w:rPr>
          <w:lang w:val="en-GB"/>
        </w:rPr>
        <w:t xml:space="preserve"> in winter 2012-2013 was </w:t>
      </w:r>
      <w:r w:rsidRPr="00737AB4">
        <w:rPr>
          <w:lang w:val="en-GB"/>
        </w:rPr>
        <w:t xml:space="preserve">a </w:t>
      </w:r>
      <w:r w:rsidR="00A3401E" w:rsidRPr="00737AB4">
        <w:rPr>
          <w:lang w:val="en-GB"/>
        </w:rPr>
        <w:t>one-time</w:t>
      </w:r>
      <w:r w:rsidRPr="00737AB4">
        <w:rPr>
          <w:lang w:val="en-GB"/>
        </w:rPr>
        <w:t xml:space="preserve"> </w:t>
      </w:r>
      <w:r w:rsidR="00A3401E" w:rsidRPr="00737AB4">
        <w:rPr>
          <w:lang w:val="en-GB"/>
        </w:rPr>
        <w:t>incident, as</w:t>
      </w:r>
      <w:r w:rsidR="00A3401E">
        <w:rPr>
          <w:lang w:val="en-GB"/>
        </w:rPr>
        <w:t xml:space="preserve"> no further </w:t>
      </w:r>
      <w:r w:rsidR="00E322C2">
        <w:rPr>
          <w:lang w:val="en-GB"/>
        </w:rPr>
        <w:t xml:space="preserve">fish kills has </w:t>
      </w:r>
      <w:r w:rsidR="00283813">
        <w:rPr>
          <w:lang w:val="en-GB"/>
        </w:rPr>
        <w:t>occurred</w:t>
      </w:r>
      <w:r w:rsidR="00E322C2">
        <w:rPr>
          <w:lang w:val="en-GB"/>
        </w:rPr>
        <w:t xml:space="preserve"> there since. </w:t>
      </w:r>
      <w:r w:rsidR="00E229BB">
        <w:rPr>
          <w:lang w:val="en-GB"/>
        </w:rPr>
        <w:t xml:space="preserve">The </w:t>
      </w:r>
      <w:r w:rsidR="00297414">
        <w:rPr>
          <w:lang w:val="en-GB"/>
        </w:rPr>
        <w:t>herring death</w:t>
      </w:r>
      <w:r w:rsidR="00E229BB">
        <w:rPr>
          <w:lang w:val="en-GB"/>
        </w:rPr>
        <w:t xml:space="preserve"> thus </w:t>
      </w:r>
      <w:r w:rsidR="0077023C">
        <w:rPr>
          <w:lang w:val="en-GB"/>
        </w:rPr>
        <w:t>presented</w:t>
      </w:r>
      <w:r w:rsidR="00E229BB">
        <w:rPr>
          <w:lang w:val="en-GB"/>
        </w:rPr>
        <w:t xml:space="preserve"> a unique opportunity </w:t>
      </w:r>
      <w:r w:rsidR="0077023C">
        <w:rPr>
          <w:lang w:val="en-GB"/>
        </w:rPr>
        <w:t>to follow the recovery of the benthic ecosystem in the years after the event.</w:t>
      </w:r>
      <w:r w:rsidR="00283813">
        <w:rPr>
          <w:lang w:val="en-GB"/>
        </w:rPr>
        <w:t xml:space="preserve"> Mass fish kills</w:t>
      </w:r>
      <w:r w:rsidR="001E1CAA">
        <w:rPr>
          <w:lang w:val="en-GB"/>
        </w:rPr>
        <w:t xml:space="preserve"> </w:t>
      </w:r>
      <w:r w:rsidR="00AD7197">
        <w:rPr>
          <w:lang w:val="en-GB"/>
        </w:rPr>
        <w:t xml:space="preserve">are </w:t>
      </w:r>
      <w:r w:rsidR="001E1CAA">
        <w:rPr>
          <w:lang w:val="en-GB"/>
        </w:rPr>
        <w:t>increa</w:t>
      </w:r>
      <w:r w:rsidR="00AD7197">
        <w:rPr>
          <w:lang w:val="en-GB"/>
        </w:rPr>
        <w:t>sing</w:t>
      </w:r>
      <w:r w:rsidR="001E1CAA">
        <w:rPr>
          <w:lang w:val="en-GB"/>
        </w:rPr>
        <w:t xml:space="preserve"> </w:t>
      </w:r>
      <w:r w:rsidR="00433458">
        <w:rPr>
          <w:lang w:val="en-GB"/>
        </w:rPr>
        <w:t>worldwide</w:t>
      </w:r>
      <w:r w:rsidR="00AD7197">
        <w:rPr>
          <w:lang w:val="en-GB"/>
        </w:rPr>
        <w:t xml:space="preserve">, with numerous negative </w:t>
      </w:r>
      <w:r w:rsidR="004A19C1">
        <w:rPr>
          <w:lang w:val="en-GB"/>
        </w:rPr>
        <w:t>c</w:t>
      </w:r>
      <w:r w:rsidR="00AD7197">
        <w:rPr>
          <w:lang w:val="en-GB"/>
        </w:rPr>
        <w:t>onsequences</w:t>
      </w:r>
      <w:r w:rsidR="00A3401E">
        <w:rPr>
          <w:lang w:val="en-GB"/>
        </w:rPr>
        <w:t xml:space="preserve"> </w:t>
      </w:r>
      <w:r w:rsidR="00AC47FD" w:rsidRPr="00AC47FD">
        <w:rPr>
          <w:lang w:val="en-GB"/>
        </w:rPr>
        <w:t xml:space="preserve">(La </w:t>
      </w:r>
      <w:r w:rsidR="00AC47FD">
        <w:rPr>
          <w:lang w:val="en-GB"/>
        </w:rPr>
        <w:t>&amp;</w:t>
      </w:r>
      <w:r w:rsidR="00AC47FD" w:rsidRPr="00AC47FD">
        <w:rPr>
          <w:lang w:val="en-GB"/>
        </w:rPr>
        <w:t xml:space="preserve"> Cooke 2011</w:t>
      </w:r>
      <w:r w:rsidR="001E01DE">
        <w:rPr>
          <w:lang w:val="en-GB"/>
        </w:rPr>
        <w:t>, Alosairi et al. 2021</w:t>
      </w:r>
      <w:r w:rsidR="00AC47FD" w:rsidRPr="00AC47FD">
        <w:rPr>
          <w:lang w:val="en-GB"/>
        </w:rPr>
        <w:t>)</w:t>
      </w:r>
      <w:r w:rsidR="00AD7197">
        <w:rPr>
          <w:lang w:val="en-GB"/>
        </w:rPr>
        <w:t>.</w:t>
      </w:r>
      <w:r w:rsidR="004A19C1">
        <w:rPr>
          <w:lang w:val="en-GB"/>
        </w:rPr>
        <w:t xml:space="preserve"> Understanding the</w:t>
      </w:r>
      <w:r w:rsidR="00825ECA">
        <w:rPr>
          <w:lang w:val="en-GB"/>
        </w:rPr>
        <w:t xml:space="preserve"> effect</w:t>
      </w:r>
      <w:r w:rsidR="00A140DB">
        <w:rPr>
          <w:lang w:val="en-GB"/>
        </w:rPr>
        <w:t>s</w:t>
      </w:r>
      <w:r w:rsidR="00825ECA">
        <w:rPr>
          <w:lang w:val="en-GB"/>
        </w:rPr>
        <w:t xml:space="preserve"> such events can have on other species is therefore of the u</w:t>
      </w:r>
      <w:r w:rsidR="000E07C3">
        <w:rPr>
          <w:lang w:val="en-GB"/>
        </w:rPr>
        <w:t>t</w:t>
      </w:r>
      <w:r w:rsidR="00825ECA">
        <w:rPr>
          <w:lang w:val="en-GB"/>
        </w:rPr>
        <w:t>most importance.</w:t>
      </w:r>
      <w:r w:rsidR="004A19C1">
        <w:rPr>
          <w:lang w:val="en-GB"/>
        </w:rPr>
        <w:t xml:space="preserve"> </w:t>
      </w:r>
      <w:r w:rsidR="00AD7197">
        <w:rPr>
          <w:lang w:val="en-GB"/>
        </w:rPr>
        <w:t xml:space="preserve"> </w:t>
      </w:r>
      <w:r>
        <w:rPr>
          <w:lang w:val="en-GB"/>
        </w:rPr>
        <w:t xml:space="preserve"> </w:t>
      </w:r>
    </w:p>
    <w:p w14:paraId="08FEC5DB" w14:textId="2AA22978" w:rsidR="00195471" w:rsidRDefault="008C2195">
      <w:pPr>
        <w:rPr>
          <w:lang w:val="en-GB"/>
        </w:rPr>
      </w:pPr>
      <w:r w:rsidRPr="002322DA">
        <w:rPr>
          <w:lang w:val="en-GB"/>
        </w:rPr>
        <w:t>This project</w:t>
      </w:r>
      <w:r w:rsidR="001F7253">
        <w:rPr>
          <w:lang w:val="en-GB"/>
        </w:rPr>
        <w:t xml:space="preserve"> began in</w:t>
      </w:r>
      <w:r w:rsidRPr="002322DA" w:rsidDel="001F7253">
        <w:rPr>
          <w:lang w:val="en-GB"/>
        </w:rPr>
        <w:t xml:space="preserve"> </w:t>
      </w:r>
      <w:r w:rsidR="002C1104">
        <w:rPr>
          <w:lang w:val="en-GB"/>
        </w:rPr>
        <w:t>the summer</w:t>
      </w:r>
      <w:r w:rsidRPr="002322DA">
        <w:rPr>
          <w:lang w:val="en-GB"/>
        </w:rPr>
        <w:t xml:space="preserve"> immediately after the herring death</w:t>
      </w:r>
      <w:r w:rsidR="002C1104">
        <w:rPr>
          <w:lang w:val="en-GB"/>
        </w:rPr>
        <w:t>s</w:t>
      </w:r>
      <w:r w:rsidRPr="002322DA">
        <w:rPr>
          <w:lang w:val="en-GB"/>
        </w:rPr>
        <w:t xml:space="preserve"> and </w:t>
      </w:r>
      <w:r w:rsidR="00C7069E">
        <w:rPr>
          <w:lang w:val="en-GB"/>
        </w:rPr>
        <w:t xml:space="preserve">sampling </w:t>
      </w:r>
      <w:r w:rsidRPr="002322DA">
        <w:rPr>
          <w:lang w:val="en-GB"/>
        </w:rPr>
        <w:t>ran six years</w:t>
      </w:r>
      <w:r w:rsidR="00BD2582">
        <w:rPr>
          <w:lang w:val="en-GB"/>
        </w:rPr>
        <w:t xml:space="preserve"> from </w:t>
      </w:r>
      <w:r w:rsidRPr="002322DA">
        <w:rPr>
          <w:lang w:val="en-GB"/>
        </w:rPr>
        <w:t>2013-</w:t>
      </w:r>
      <w:r w:rsidR="00E132FA">
        <w:rPr>
          <w:lang w:val="en-GB"/>
        </w:rPr>
        <w:t>2017</w:t>
      </w:r>
      <w:r w:rsidRPr="002322DA">
        <w:rPr>
          <w:lang w:val="en-GB"/>
        </w:rPr>
        <w:t>.</w:t>
      </w:r>
      <w:r w:rsidR="002E6DA8">
        <w:rPr>
          <w:lang w:val="en-GB"/>
        </w:rPr>
        <w:t xml:space="preserve"> </w:t>
      </w:r>
      <w:r w:rsidR="000B6532" w:rsidRPr="002E6DA8">
        <w:rPr>
          <w:lang w:val="en-GB"/>
        </w:rPr>
        <w:t>The project goal was twofold: 1) Estimate the effects of the hypoxia</w:t>
      </w:r>
      <w:r w:rsidR="001319A9">
        <w:rPr>
          <w:lang w:val="en-GB"/>
        </w:rPr>
        <w:t xml:space="preserve"> and eutrophication event</w:t>
      </w:r>
      <w:r w:rsidR="000B6532" w:rsidRPr="00F265CC">
        <w:rPr>
          <w:lang w:val="en-GB"/>
        </w:rPr>
        <w:t xml:space="preserve"> </w:t>
      </w:r>
      <w:r w:rsidR="000B6532" w:rsidRPr="002322DA">
        <w:rPr>
          <w:lang w:val="en-GB"/>
        </w:rPr>
        <w:t xml:space="preserve">on the benthos of </w:t>
      </w:r>
      <w:r w:rsidR="593C66C9" w:rsidRPr="086FCF47">
        <w:rPr>
          <w:lang w:val="en-GB"/>
        </w:rPr>
        <w:t>Kolgrafarfjörður</w:t>
      </w:r>
      <w:r w:rsidR="000B6532" w:rsidRPr="002322DA">
        <w:rPr>
          <w:lang w:val="en-GB"/>
        </w:rPr>
        <w:t xml:space="preserve">, by comparing our data </w:t>
      </w:r>
      <w:r w:rsidR="00FD5155">
        <w:rPr>
          <w:lang w:val="en-GB"/>
        </w:rPr>
        <w:t xml:space="preserve">from </w:t>
      </w:r>
      <w:r w:rsidR="000B6532" w:rsidRPr="002322DA">
        <w:rPr>
          <w:lang w:val="en-GB"/>
        </w:rPr>
        <w:t>2013-2017 to a dataset</w:t>
      </w:r>
      <w:r w:rsidR="00EB3380">
        <w:rPr>
          <w:lang w:val="en-GB"/>
        </w:rPr>
        <w:t xml:space="preserve"> using the same sampling stations</w:t>
      </w:r>
      <w:r w:rsidR="000B6532" w:rsidRPr="002322DA">
        <w:rPr>
          <w:lang w:val="en-GB"/>
        </w:rPr>
        <w:t xml:space="preserve"> from 1999 (Ing</w:t>
      </w:r>
      <w:r w:rsidR="00295FD1">
        <w:rPr>
          <w:lang w:val="en-GB"/>
        </w:rPr>
        <w:t>ó</w:t>
      </w:r>
      <w:r w:rsidR="000B6532" w:rsidRPr="002322DA">
        <w:rPr>
          <w:lang w:val="en-GB"/>
        </w:rPr>
        <w:t xml:space="preserve">lfsson 1999); 2) Quantify how species composition and number of individual macrofauna recover after the </w:t>
      </w:r>
      <w:r w:rsidR="00FD5155">
        <w:rPr>
          <w:lang w:val="en-GB"/>
        </w:rPr>
        <w:t xml:space="preserve">environmental shock </w:t>
      </w:r>
      <w:r w:rsidR="000645CC">
        <w:rPr>
          <w:lang w:val="en-GB"/>
        </w:rPr>
        <w:t xml:space="preserve">event </w:t>
      </w:r>
      <w:r w:rsidR="000B6532" w:rsidRPr="002322DA">
        <w:rPr>
          <w:lang w:val="en-GB"/>
        </w:rPr>
        <w:t>and estimate the time period needed</w:t>
      </w:r>
      <w:r w:rsidR="000645CC">
        <w:rPr>
          <w:lang w:val="en-GB"/>
        </w:rPr>
        <w:t xml:space="preserve"> until full recovery</w:t>
      </w:r>
      <w:r w:rsidR="000B6532" w:rsidRPr="002322DA">
        <w:rPr>
          <w:lang w:val="en-GB"/>
        </w:rPr>
        <w:t>. Specifically</w:t>
      </w:r>
      <w:r w:rsidR="00A87237">
        <w:rPr>
          <w:lang w:val="en-GB"/>
        </w:rPr>
        <w:t>,</w:t>
      </w:r>
      <w:r w:rsidR="000B6532" w:rsidRPr="002322DA">
        <w:rPr>
          <w:lang w:val="en-GB"/>
        </w:rPr>
        <w:t xml:space="preserve"> we looked </w:t>
      </w:r>
      <w:r w:rsidR="008B34A6" w:rsidRPr="002322DA">
        <w:rPr>
          <w:lang w:val="en-GB"/>
        </w:rPr>
        <w:t xml:space="preserve">at the </w:t>
      </w:r>
      <w:r w:rsidR="000B6532" w:rsidRPr="002322DA">
        <w:rPr>
          <w:lang w:val="en-GB"/>
        </w:rPr>
        <w:t xml:space="preserve">emergence of species capable of </w:t>
      </w:r>
      <w:r w:rsidR="00395A04">
        <w:rPr>
          <w:lang w:val="en-GB"/>
        </w:rPr>
        <w:t>decomposing</w:t>
      </w:r>
      <w:r w:rsidR="000B6532" w:rsidRPr="002322DA">
        <w:rPr>
          <w:lang w:val="en-GB"/>
        </w:rPr>
        <w:t xml:space="preserve"> the herring mass </w:t>
      </w:r>
      <w:r w:rsidR="00AE7B76">
        <w:rPr>
          <w:lang w:val="en-GB"/>
        </w:rPr>
        <w:t>under</w:t>
      </w:r>
      <w:r w:rsidR="00AE7B76" w:rsidRPr="002322DA">
        <w:rPr>
          <w:lang w:val="en-GB"/>
        </w:rPr>
        <w:t xml:space="preserve"> </w:t>
      </w:r>
      <w:r w:rsidR="0036019D">
        <w:rPr>
          <w:lang w:val="en-GB"/>
        </w:rPr>
        <w:t>eutrophic</w:t>
      </w:r>
      <w:r w:rsidR="00AE7B76">
        <w:rPr>
          <w:lang w:val="en-GB"/>
        </w:rPr>
        <w:t xml:space="preserve"> and hypoxic</w:t>
      </w:r>
      <w:r w:rsidR="0036019D" w:rsidRPr="002322DA">
        <w:rPr>
          <w:lang w:val="en-GB"/>
        </w:rPr>
        <w:t xml:space="preserve"> </w:t>
      </w:r>
      <w:r w:rsidR="000B6532" w:rsidRPr="002322DA">
        <w:rPr>
          <w:lang w:val="en-GB"/>
        </w:rPr>
        <w:t>conditions and subsequently</w:t>
      </w:r>
      <w:r w:rsidR="00AE7B76">
        <w:rPr>
          <w:lang w:val="en-GB"/>
        </w:rPr>
        <w:t xml:space="preserve"> how they </w:t>
      </w:r>
      <w:r w:rsidR="00EB3380">
        <w:rPr>
          <w:lang w:val="en-GB"/>
        </w:rPr>
        <w:t>were</w:t>
      </w:r>
      <w:r w:rsidR="00AE7B76">
        <w:rPr>
          <w:lang w:val="en-GB"/>
        </w:rPr>
        <w:t xml:space="preserve"> replaced by </w:t>
      </w:r>
      <w:r w:rsidR="000B6532" w:rsidRPr="002322DA">
        <w:rPr>
          <w:lang w:val="en-GB"/>
        </w:rPr>
        <w:t>pioneer species</w:t>
      </w:r>
      <w:r w:rsidR="00AE7B76">
        <w:rPr>
          <w:lang w:val="en-GB"/>
        </w:rPr>
        <w:t xml:space="preserve"> that normally</w:t>
      </w:r>
      <w:r w:rsidR="000B6532" w:rsidRPr="002322DA">
        <w:rPr>
          <w:lang w:val="en-GB"/>
        </w:rPr>
        <w:t xml:space="preserve"> live in </w:t>
      </w:r>
      <w:r w:rsidR="003576D1">
        <w:rPr>
          <w:lang w:val="en-GB"/>
        </w:rPr>
        <w:t>undisturbed</w:t>
      </w:r>
      <w:r w:rsidR="003576D1" w:rsidRPr="002322DA">
        <w:rPr>
          <w:lang w:val="en-GB"/>
        </w:rPr>
        <w:t xml:space="preserve"> </w:t>
      </w:r>
      <w:r w:rsidR="000B6532" w:rsidRPr="002322DA">
        <w:rPr>
          <w:lang w:val="en-GB"/>
        </w:rPr>
        <w:t>conditions</w:t>
      </w:r>
      <w:r w:rsidR="00935A97">
        <w:rPr>
          <w:lang w:val="en-GB"/>
        </w:rPr>
        <w:t>. S</w:t>
      </w:r>
      <w:r w:rsidR="000B6532" w:rsidRPr="002322DA">
        <w:rPr>
          <w:lang w:val="en-GB"/>
        </w:rPr>
        <w:t>pecies sensitive to low oxygen levels</w:t>
      </w:r>
      <w:r w:rsidR="00935A97">
        <w:rPr>
          <w:lang w:val="en-GB"/>
        </w:rPr>
        <w:t xml:space="preserve"> were also given special attention</w:t>
      </w:r>
      <w:r w:rsidR="00195471">
        <w:rPr>
          <w:lang w:val="en-GB"/>
        </w:rPr>
        <w:t>.</w:t>
      </w:r>
    </w:p>
    <w:p w14:paraId="53FCC662" w14:textId="426FF821" w:rsidR="65483DB8" w:rsidRDefault="65483DB8" w:rsidP="65483DB8">
      <w:pPr>
        <w:rPr>
          <w:lang w:val="en-GB"/>
        </w:rPr>
      </w:pPr>
    </w:p>
    <w:p w14:paraId="3872D366" w14:textId="77777777" w:rsidR="00C62975" w:rsidRPr="002322DA" w:rsidRDefault="00027F12">
      <w:pPr>
        <w:rPr>
          <w:b/>
          <w:lang w:val="en-GB"/>
        </w:rPr>
      </w:pPr>
      <w:r w:rsidRPr="002322DA">
        <w:rPr>
          <w:b/>
          <w:lang w:val="en-GB"/>
        </w:rPr>
        <w:t>Study area</w:t>
      </w:r>
    </w:p>
    <w:p w14:paraId="2AEB71AF" w14:textId="332A0B24" w:rsidR="00E42511" w:rsidRPr="00E42511" w:rsidRDefault="593C66C9" w:rsidP="00E42511">
      <w:pPr>
        <w:rPr>
          <w:lang w:val="en-GB"/>
        </w:rPr>
      </w:pPr>
      <w:r w:rsidRPr="086FCF47">
        <w:rPr>
          <w:lang w:val="en-GB"/>
        </w:rPr>
        <w:t>Kolgrafarfjörður</w:t>
      </w:r>
      <w:r w:rsidR="00E42511" w:rsidRPr="00E42511">
        <w:rPr>
          <w:lang w:val="en-GB"/>
        </w:rPr>
        <w:t xml:space="preserve"> is a semi-enclosed</w:t>
      </w:r>
      <w:r w:rsidR="007B6E71">
        <w:rPr>
          <w:lang w:val="en-GB"/>
        </w:rPr>
        <w:t xml:space="preserve"> </w:t>
      </w:r>
      <w:r w:rsidR="00E42511" w:rsidRPr="00E42511">
        <w:rPr>
          <w:lang w:val="en-GB"/>
        </w:rPr>
        <w:t xml:space="preserve">fjord which opens north to the </w:t>
      </w:r>
      <w:r w:rsidR="00E42511" w:rsidRPr="005C4659">
        <w:rPr>
          <w:lang w:val="en-GB"/>
        </w:rPr>
        <w:t>Breiðafjörður</w:t>
      </w:r>
      <w:r w:rsidR="00E42511" w:rsidRPr="00E42511">
        <w:rPr>
          <w:lang w:val="en-GB"/>
        </w:rPr>
        <w:t xml:space="preserve"> bay in West </w:t>
      </w:r>
      <w:r w:rsidR="00E42511" w:rsidRPr="005C4659">
        <w:rPr>
          <w:lang w:val="en-GB"/>
        </w:rPr>
        <w:t>Iceland (Fig. 1). It</w:t>
      </w:r>
      <w:r w:rsidR="00E42511" w:rsidRPr="00E42511">
        <w:rPr>
          <w:lang w:val="en-GB"/>
        </w:rPr>
        <w:t xml:space="preserve"> has a surface area of ~10 km</w:t>
      </w:r>
      <w:r w:rsidR="00E42511" w:rsidRPr="00E42511">
        <w:rPr>
          <w:vertAlign w:val="superscript"/>
          <w:lang w:val="en-GB"/>
        </w:rPr>
        <w:t>2</w:t>
      </w:r>
      <w:r w:rsidR="00E42511" w:rsidRPr="00E42511">
        <w:rPr>
          <w:lang w:val="en-GB"/>
        </w:rPr>
        <w:t>, volume 0.2 km</w:t>
      </w:r>
      <w:r w:rsidR="00E42511" w:rsidRPr="00E42511">
        <w:rPr>
          <w:vertAlign w:val="superscript"/>
          <w:lang w:val="en-GB"/>
        </w:rPr>
        <w:t>3</w:t>
      </w:r>
      <w:r w:rsidR="00E42511" w:rsidRPr="00E42511">
        <w:rPr>
          <w:lang w:val="en-GB"/>
        </w:rPr>
        <w:t xml:space="preserve">, and maximum depth of 42 m (Óskarsson et al. 2018). A 230 m long bridge with a 150 m effective opening and a causeway was built in 2004 at the mouth of the fjord. That narrowed the opening of the fjord, but the design allowed for an approximately the same exchange of water under the </w:t>
      </w:r>
      <w:r w:rsidR="00E42511" w:rsidRPr="00E42511">
        <w:rPr>
          <w:lang w:val="en-GB"/>
        </w:rPr>
        <w:lastRenderedPageBreak/>
        <w:t>bridge as before the construction. Measurements after the construction confirmed that the amplitude and timing of the tides are similar inside and outside of the bridge (</w:t>
      </w:r>
      <w:r w:rsidR="00E42511" w:rsidRPr="005C4659">
        <w:rPr>
          <w:lang w:val="en-GB"/>
        </w:rPr>
        <w:t>Mannvit</w:t>
      </w:r>
      <w:r w:rsidR="00E42511" w:rsidRPr="00E42511">
        <w:rPr>
          <w:lang w:val="en-GB"/>
        </w:rPr>
        <w:t xml:space="preserve"> 2011), with the tide inside of </w:t>
      </w:r>
      <w:r w:rsidRPr="086FCF47">
        <w:rPr>
          <w:lang w:val="en-GB"/>
        </w:rPr>
        <w:t>Kolgrafarfjörður</w:t>
      </w:r>
      <w:r w:rsidR="00E42511" w:rsidRPr="00E42511">
        <w:rPr>
          <w:lang w:val="en-GB"/>
        </w:rPr>
        <w:t xml:space="preserve"> delayed by 18 minutes relative to</w:t>
      </w:r>
      <w:r w:rsidR="007B6E71">
        <w:rPr>
          <w:lang w:val="en-GB"/>
        </w:rPr>
        <w:t xml:space="preserve"> the outside waters of</w:t>
      </w:r>
      <w:r w:rsidR="00E42511" w:rsidRPr="00E42511">
        <w:rPr>
          <w:lang w:val="en-GB"/>
        </w:rPr>
        <w:t xml:space="preserve"> </w:t>
      </w:r>
      <w:r w:rsidR="00E42511" w:rsidRPr="005C4659">
        <w:rPr>
          <w:lang w:val="en-GB"/>
        </w:rPr>
        <w:t>Urthvalafjörður</w:t>
      </w:r>
      <w:r w:rsidR="00E42511" w:rsidRPr="00E42511">
        <w:rPr>
          <w:lang w:val="en-GB"/>
        </w:rPr>
        <w:t xml:space="preserve">. The exchange of seawater in </w:t>
      </w:r>
      <w:r w:rsidRPr="086FCF47">
        <w:rPr>
          <w:lang w:val="en-GB"/>
        </w:rPr>
        <w:t>Kolgrafarfjörður</w:t>
      </w:r>
      <w:r w:rsidR="00E42511" w:rsidRPr="00E42511">
        <w:rPr>
          <w:lang w:val="en-GB"/>
        </w:rPr>
        <w:t xml:space="preserve"> is almost exclusively driven by the tides, with minor effects of e.g. wind and air pressure (Jónsson et al. 2019). There is a strong tidal current of up to at least 7 knots </w:t>
      </w:r>
      <w:r w:rsidR="00A477CC">
        <w:rPr>
          <w:lang w:val="en-GB"/>
        </w:rPr>
        <w:t xml:space="preserve">(3.6 m/s) </w:t>
      </w:r>
      <w:r w:rsidR="00E42511" w:rsidRPr="00E42511">
        <w:rPr>
          <w:lang w:val="en-GB"/>
        </w:rPr>
        <w:t xml:space="preserve">under the bridge between low and high tide (Óskarsson </w:t>
      </w:r>
      <w:r w:rsidR="000B5482">
        <w:rPr>
          <w:lang w:val="en-GB"/>
        </w:rPr>
        <w:t xml:space="preserve">et al. </w:t>
      </w:r>
      <w:r w:rsidR="00E42511" w:rsidRPr="00E42511">
        <w:rPr>
          <w:lang w:val="en-GB"/>
        </w:rPr>
        <w:t xml:space="preserve">2018). The main direction of the current inside </w:t>
      </w:r>
      <w:r w:rsidRPr="086FCF47">
        <w:rPr>
          <w:lang w:val="en-GB"/>
        </w:rPr>
        <w:t>Kolgrafarfjörður</w:t>
      </w:r>
      <w:r w:rsidR="00E42511" w:rsidRPr="00E42511">
        <w:rPr>
          <w:lang w:val="en-GB"/>
        </w:rPr>
        <w:t xml:space="preserve"> is south along the west side of the fjord and out towards the bridge along the middle and east coast. Estimated flushing time of the fjord is 2.6 days at spring tide and 6.7 days at neap tide. Freshwater inflow to the fjord is at least two orders of magnitude smaller than the flow under the bridge. Generally, </w:t>
      </w:r>
      <w:r w:rsidR="005C4659">
        <w:rPr>
          <w:lang w:val="en-GB"/>
        </w:rPr>
        <w:t>stratification</w:t>
      </w:r>
      <w:r w:rsidR="005C4659" w:rsidRPr="00E42511">
        <w:rPr>
          <w:lang w:val="en-GB"/>
        </w:rPr>
        <w:t xml:space="preserve"> </w:t>
      </w:r>
      <w:r w:rsidR="00E42511" w:rsidRPr="00E42511">
        <w:rPr>
          <w:lang w:val="en-GB"/>
        </w:rPr>
        <w:t xml:space="preserve">in </w:t>
      </w:r>
      <w:r w:rsidRPr="086FCF47">
        <w:rPr>
          <w:lang w:val="en-GB"/>
        </w:rPr>
        <w:t>Kolgrafarfjörður</w:t>
      </w:r>
      <w:r w:rsidR="00E42511" w:rsidRPr="00E42511">
        <w:rPr>
          <w:lang w:val="en-GB"/>
        </w:rPr>
        <w:t xml:space="preserve"> is not expected to be common or important, although during calm and cold weather conditions, the freshwater runoff to </w:t>
      </w:r>
      <w:r w:rsidRPr="086FCF47">
        <w:rPr>
          <w:lang w:val="en-GB"/>
        </w:rPr>
        <w:t>Kolgrafarfjörður</w:t>
      </w:r>
      <w:r w:rsidR="00E42511" w:rsidRPr="00E42511">
        <w:rPr>
          <w:lang w:val="en-GB"/>
        </w:rPr>
        <w:t xml:space="preserve"> can create a less dense and colder surface layer, which may facilitate the formation of a thin layer of sea ice and hence limit the ocean-atmosphere exchange of oxygen (Jónsson et al. 2019). Anthropogenic influence on nutrients in the fjord are considered insignificant, as this is a rural area and only two small farms are situated at the fjord</w:t>
      </w:r>
      <w:r w:rsidR="03C7B3CF" w:rsidRPr="086FCF47">
        <w:rPr>
          <w:lang w:val="en-GB"/>
        </w:rPr>
        <w:t>, although the fjord is occasionally entered by smaller fishing vessels</w:t>
      </w:r>
      <w:r w:rsidR="00E42511" w:rsidRPr="086FCF47">
        <w:rPr>
          <w:lang w:val="en-GB"/>
        </w:rPr>
        <w:t>.</w:t>
      </w:r>
      <w:r w:rsidR="00F946BB">
        <w:rPr>
          <w:lang w:val="en-GB"/>
        </w:rPr>
        <w:t xml:space="preserve"> The fjord is saline despite freshwater input from nearby mountains.</w:t>
      </w:r>
    </w:p>
    <w:p w14:paraId="25750D89" w14:textId="77777777" w:rsidR="00E42511" w:rsidRPr="00E42511" w:rsidRDefault="00E42511" w:rsidP="00E42511">
      <w:pPr>
        <w:rPr>
          <w:lang w:val="en-GB"/>
        </w:rPr>
      </w:pPr>
      <w:r w:rsidRPr="00E42511">
        <w:rPr>
          <w:lang w:val="en-GB"/>
        </w:rPr>
        <w:t xml:space="preserve">Following the mass herring death in the winter 2012/2013, considerable effort was put into research to try to understand the role of different physical parameters in the events, including measurements of currents, wind, sea-level, temperature, salinity and oxygen at various positions and depths (see Óskarsson et al. 2018 and Jónsson et al. 2019). </w:t>
      </w:r>
    </w:p>
    <w:p w14:paraId="1694F4C6" w14:textId="3F709886" w:rsidR="00E42511" w:rsidRDefault="00B12579" w:rsidP="00E42511">
      <w:r>
        <w:rPr>
          <w:noProof/>
        </w:rPr>
        <w:drawing>
          <wp:inline distT="0" distB="0" distL="0" distR="0" wp14:anchorId="770219E1" wp14:editId="49E462B9">
            <wp:extent cx="5267325" cy="3724275"/>
            <wp:effectExtent l="0" t="0" r="9525" b="9525"/>
            <wp:docPr id="213882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67325" cy="3724275"/>
                    </a:xfrm>
                    <a:prstGeom prst="rect">
                      <a:avLst/>
                    </a:prstGeom>
                  </pic:spPr>
                </pic:pic>
              </a:graphicData>
            </a:graphic>
          </wp:inline>
        </w:drawing>
      </w:r>
    </w:p>
    <w:p w14:paraId="549AC447" w14:textId="32EF6B74" w:rsidR="008B08C0" w:rsidRPr="00FD0461" w:rsidRDefault="005815CC">
      <w:pPr>
        <w:rPr>
          <w:lang w:val="en-GB"/>
          <w:rPrChange w:id="0" w:author="Valtýr Sigurðsson" w:date="2024-10-31T10:40:00Z" w16du:dateUtc="2024-10-31T10:40:00Z">
            <w:rPr>
              <w:lang w:val="en-US"/>
            </w:rPr>
          </w:rPrChange>
        </w:rPr>
      </w:pPr>
      <w:r w:rsidRPr="005815CC">
        <w:rPr>
          <w:lang w:val="en-US"/>
        </w:rPr>
        <w:t xml:space="preserve">Figure </w:t>
      </w:r>
      <w:r w:rsidR="65CFF2AB" w:rsidRPr="086FCF47">
        <w:rPr>
          <w:lang w:val="en-US"/>
        </w:rPr>
        <w:t>1</w:t>
      </w:r>
      <w:r w:rsidRPr="005815CC">
        <w:rPr>
          <w:lang w:val="en-US"/>
        </w:rPr>
        <w:t xml:space="preserve">. Map of </w:t>
      </w:r>
      <w:r w:rsidR="593C66C9" w:rsidRPr="086FCF47">
        <w:rPr>
          <w:lang w:val="en-US"/>
        </w:rPr>
        <w:t>Kolgrafarfjörður</w:t>
      </w:r>
      <w:r w:rsidRPr="005815CC">
        <w:rPr>
          <w:lang w:val="en-US"/>
        </w:rPr>
        <w:t xml:space="preserve"> fjord in Iceland, showing sampling stations with depth contours. Insets provide geographic context: the larger inset (top) highlights Iceland’s </w:t>
      </w:r>
      <w:r w:rsidRPr="005815CC">
        <w:rPr>
          <w:lang w:val="en-US"/>
        </w:rPr>
        <w:lastRenderedPageBreak/>
        <w:t>location within the North Atlantic; the smaller inset focuses on Iceland, showing the fjord’s position.</w:t>
      </w:r>
    </w:p>
    <w:p w14:paraId="64E4AEC5" w14:textId="1876B949" w:rsidR="46146FFA" w:rsidRDefault="46146FFA" w:rsidP="460EF760">
      <w:pPr>
        <w:rPr>
          <w:highlight w:val="yellow"/>
          <w:lang w:val="en-US"/>
          <w:rPrChange w:id="1" w:author="Valtýr Sigurðsson" w:date="2024-10-31T10:40:00Z" w16du:dateUtc="2024-10-31T10:40:00Z">
            <w:rPr>
              <w:lang w:val="en-US"/>
            </w:rPr>
          </w:rPrChange>
        </w:rPr>
      </w:pPr>
      <w:r w:rsidRPr="086FCF47">
        <w:rPr>
          <w:highlight w:val="yellow"/>
          <w:lang w:val="en-US"/>
        </w:rPr>
        <w:t xml:space="preserve">Figure 2. Photos of the aftermath of the herring event in </w:t>
      </w:r>
      <w:r w:rsidR="593C66C9" w:rsidRPr="086FCF47">
        <w:rPr>
          <w:highlight w:val="yellow"/>
          <w:lang w:val="en-US"/>
        </w:rPr>
        <w:t>Kolgrafarfjörður</w:t>
      </w:r>
      <w:r w:rsidRPr="086FCF47">
        <w:rPr>
          <w:highlight w:val="yellow"/>
          <w:lang w:val="en-US"/>
        </w:rPr>
        <w:t>, West Iceland in December 2012 and February 2013. Photos by RAS and MvS.</w:t>
      </w:r>
    </w:p>
    <w:p w14:paraId="54DB9206" w14:textId="77777777" w:rsidR="008B08C0" w:rsidRPr="00295FD1" w:rsidRDefault="008B08C0">
      <w:pPr>
        <w:rPr>
          <w:lang w:val="en-US"/>
        </w:rPr>
      </w:pPr>
    </w:p>
    <w:p w14:paraId="50CA87A2" w14:textId="241AF1B0" w:rsidR="00BD7BE5" w:rsidRPr="00EE38C5" w:rsidRDefault="00BB764E" w:rsidP="00BD7BE5">
      <w:pPr>
        <w:rPr>
          <w:b/>
          <w:lang w:val="en-GB"/>
        </w:rPr>
      </w:pPr>
      <w:r w:rsidRPr="460EF760">
        <w:rPr>
          <w:b/>
          <w:lang w:val="en-GB"/>
        </w:rPr>
        <w:t>2</w:t>
      </w:r>
      <w:r w:rsidR="00365E13" w:rsidRPr="460EF760">
        <w:rPr>
          <w:b/>
          <w:lang w:val="en-GB"/>
        </w:rPr>
        <w:t xml:space="preserve"> </w:t>
      </w:r>
      <w:r w:rsidR="00BD7BE5" w:rsidRPr="460EF760">
        <w:rPr>
          <w:b/>
          <w:lang w:val="en-GB"/>
        </w:rPr>
        <w:t>Materials and methods</w:t>
      </w:r>
    </w:p>
    <w:p w14:paraId="58AF3446" w14:textId="6362ED1C" w:rsidR="00B24C2F" w:rsidRPr="00EE38C5" w:rsidRDefault="00B24C2F" w:rsidP="68EB8A3B">
      <w:pPr>
        <w:rPr>
          <w:lang w:val="en-GB"/>
        </w:rPr>
      </w:pPr>
      <w:r w:rsidRPr="68EB8A3B">
        <w:rPr>
          <w:lang w:val="en-GB"/>
        </w:rPr>
        <w:t xml:space="preserve">This study investigates the long-term changes in benthic polychaete communities and sediment characteristics in </w:t>
      </w:r>
      <w:r w:rsidR="593C66C9" w:rsidRPr="086FCF47">
        <w:rPr>
          <w:lang w:val="en-GB"/>
        </w:rPr>
        <w:t>Kolgrafarfjörður</w:t>
      </w:r>
      <w:r w:rsidRPr="68EB8A3B">
        <w:rPr>
          <w:lang w:val="en-GB"/>
        </w:rPr>
        <w:t xml:space="preserve">, Iceland, from 2013 to 2017, with a comparative reference to a 1999 baseline survey. Our methodology encompasses four main components: (1) a sampling design that aligns with selected stations from a previous 1999 environmental assessment, allowing for potential long-term comparisons; (2) detailed protocols for </w:t>
      </w:r>
      <w:r w:rsidR="7014552F" w:rsidRPr="086FCF47">
        <w:rPr>
          <w:lang w:val="en-GB"/>
        </w:rPr>
        <w:t>invertebrate</w:t>
      </w:r>
      <w:r w:rsidRPr="68EB8A3B">
        <w:rPr>
          <w:lang w:val="en-GB"/>
        </w:rPr>
        <w:t xml:space="preserve"> sampling, processing, and identification; (3) sediment analysis for grain size and organic matter content; and (4) comprehensive data processing and statistical analyses.</w:t>
      </w:r>
      <w:r w:rsidR="008D6214" w:rsidRPr="68EB8A3B">
        <w:rPr>
          <w:lang w:val="en-GB"/>
        </w:rPr>
        <w:t xml:space="preserve"> We used field sampling, laboratory analyses, and statistical methods to examine spatial and temporal patterns in polychaete communities and sediment characteristics. This approach </w:t>
      </w:r>
      <w:r w:rsidR="008D6214" w:rsidRPr="086FCF47">
        <w:rPr>
          <w:lang w:val="en-GB"/>
        </w:rPr>
        <w:t>allow</w:t>
      </w:r>
      <w:r w:rsidR="2089CCBC" w:rsidRPr="086FCF47">
        <w:rPr>
          <w:lang w:val="en-GB"/>
        </w:rPr>
        <w:t>ed</w:t>
      </w:r>
      <w:r w:rsidR="008D6214" w:rsidRPr="68EB8A3B">
        <w:rPr>
          <w:lang w:val="en-GB"/>
        </w:rPr>
        <w:t xml:space="preserve"> us to investigate ecosystem dynamics (2013-2017) while also providing context for potential long-term changes since 1999.</w:t>
      </w:r>
    </w:p>
    <w:p w14:paraId="5EDB3E1C" w14:textId="1F907C9B" w:rsidR="460EF760" w:rsidRDefault="460EF760" w:rsidP="460EF760">
      <w:pPr>
        <w:rPr>
          <w:lang w:val="en-GB"/>
        </w:rPr>
      </w:pPr>
    </w:p>
    <w:p w14:paraId="401C4C06" w14:textId="010D7F51" w:rsidR="00BB764E" w:rsidRPr="00EE38C5" w:rsidRDefault="00BB764E" w:rsidP="00BD7BE5">
      <w:pPr>
        <w:rPr>
          <w:b/>
          <w:lang w:val="en-GB"/>
        </w:rPr>
      </w:pPr>
      <w:r w:rsidRPr="460EF760">
        <w:rPr>
          <w:b/>
          <w:lang w:val="en-GB"/>
        </w:rPr>
        <w:t>2.1 S</w:t>
      </w:r>
      <w:r w:rsidR="008B08C0" w:rsidRPr="460EF760">
        <w:rPr>
          <w:b/>
          <w:lang w:val="en-GB"/>
        </w:rPr>
        <w:t>ampling design</w:t>
      </w:r>
    </w:p>
    <w:p w14:paraId="0FEF1280" w14:textId="4500E1EB" w:rsidR="008A35C6" w:rsidRPr="00EE38C5" w:rsidRDefault="008A35C6" w:rsidP="00BD7BE5">
      <w:pPr>
        <w:rPr>
          <w:bCs/>
          <w:lang w:val="en-GB"/>
        </w:rPr>
      </w:pPr>
      <w:r w:rsidRPr="00EE38C5">
        <w:rPr>
          <w:bCs/>
          <w:lang w:val="en-GB"/>
        </w:rPr>
        <w:t>2.1.1 Baseline sampling</w:t>
      </w:r>
      <w:r w:rsidR="00B16423" w:rsidRPr="00EE38C5">
        <w:rPr>
          <w:bCs/>
          <w:lang w:val="en-GB"/>
        </w:rPr>
        <w:t xml:space="preserve"> </w:t>
      </w:r>
      <w:r w:rsidR="00E126CF" w:rsidRPr="00EE38C5">
        <w:rPr>
          <w:bCs/>
          <w:lang w:val="en-GB"/>
        </w:rPr>
        <w:t xml:space="preserve">in </w:t>
      </w:r>
      <w:r w:rsidR="00B16423" w:rsidRPr="00EE38C5">
        <w:rPr>
          <w:bCs/>
          <w:lang w:val="en-GB"/>
        </w:rPr>
        <w:t>1999</w:t>
      </w:r>
    </w:p>
    <w:p w14:paraId="2BA2D484" w14:textId="5A6BCC52" w:rsidR="00B16423" w:rsidRPr="00EE38C5" w:rsidRDefault="008B08C0" w:rsidP="00D901D5">
      <w:pPr>
        <w:rPr>
          <w:bCs/>
          <w:lang w:val="en-GB"/>
        </w:rPr>
      </w:pPr>
      <w:r w:rsidRPr="00EE38C5">
        <w:rPr>
          <w:bCs/>
          <w:lang w:val="en-GB"/>
        </w:rPr>
        <w:t xml:space="preserve">In the year 1999 an environmental </w:t>
      </w:r>
      <w:r w:rsidR="7F63CD65" w:rsidRPr="086FCF47">
        <w:rPr>
          <w:lang w:val="en-GB"/>
        </w:rPr>
        <w:t xml:space="preserve">impact </w:t>
      </w:r>
      <w:r w:rsidRPr="00EE38C5">
        <w:rPr>
          <w:bCs/>
          <w:lang w:val="en-GB"/>
        </w:rPr>
        <w:t>assessment was done by Ingólfsson</w:t>
      </w:r>
      <w:r w:rsidR="00E126CF" w:rsidRPr="00EE38C5">
        <w:rPr>
          <w:bCs/>
          <w:lang w:val="en-GB"/>
        </w:rPr>
        <w:t xml:space="preserve"> </w:t>
      </w:r>
      <w:r w:rsidR="066F9B8B" w:rsidRPr="086FCF47">
        <w:rPr>
          <w:lang w:val="en-GB"/>
        </w:rPr>
        <w:t xml:space="preserve">(1999) </w:t>
      </w:r>
      <w:r w:rsidRPr="00EE38C5">
        <w:rPr>
          <w:bCs/>
          <w:lang w:val="en-GB"/>
        </w:rPr>
        <w:t xml:space="preserve">with an extensive sampling campaign </w:t>
      </w:r>
      <w:r w:rsidR="00D901D5" w:rsidRPr="00EE38C5">
        <w:rPr>
          <w:bCs/>
          <w:lang w:val="en-GB"/>
        </w:rPr>
        <w:t xml:space="preserve">of soft bottom fauna </w:t>
      </w:r>
      <w:r w:rsidRPr="00EE38C5">
        <w:rPr>
          <w:bCs/>
          <w:lang w:val="en-GB"/>
        </w:rPr>
        <w:t xml:space="preserve">in the fjord. A single sample was collected from multiple stations </w:t>
      </w:r>
      <w:r w:rsidR="00D901D5" w:rsidRPr="00EE38C5">
        <w:rPr>
          <w:bCs/>
          <w:lang w:val="en-GB"/>
        </w:rPr>
        <w:t xml:space="preserve">in a grid-like pattern over the fjord </w:t>
      </w:r>
      <w:r w:rsidRPr="00EE38C5">
        <w:rPr>
          <w:bCs/>
          <w:lang w:val="en-GB"/>
        </w:rPr>
        <w:t>with a small Ekman grab (0.0225 m2).</w:t>
      </w:r>
      <w:r w:rsidR="00D901D5" w:rsidRPr="00EE38C5">
        <w:rPr>
          <w:bCs/>
          <w:lang w:val="en-GB"/>
        </w:rPr>
        <w:t xml:space="preserve"> </w:t>
      </w:r>
    </w:p>
    <w:p w14:paraId="6A4B22FA" w14:textId="1110C327" w:rsidR="00B16423" w:rsidRPr="00EE38C5" w:rsidRDefault="63978594" w:rsidP="24E68D9B">
      <w:pPr>
        <w:rPr>
          <w:lang w:val="en-GB"/>
        </w:rPr>
      </w:pPr>
      <w:r w:rsidRPr="24E68D9B">
        <w:rPr>
          <w:lang w:val="en-GB"/>
        </w:rPr>
        <w:t>2.1.2 Sampling</w:t>
      </w:r>
      <w:r w:rsidR="00B16423" w:rsidRPr="24E68D9B">
        <w:rPr>
          <w:lang w:val="en-GB"/>
        </w:rPr>
        <w:t xml:space="preserve"> </w:t>
      </w:r>
      <w:r w:rsidR="41EBC56A" w:rsidRPr="24E68D9B">
        <w:rPr>
          <w:lang w:val="en-GB"/>
        </w:rPr>
        <w:t>effort</w:t>
      </w:r>
      <w:r w:rsidR="00B16423" w:rsidRPr="24E68D9B">
        <w:rPr>
          <w:lang w:val="en-GB"/>
        </w:rPr>
        <w:t xml:space="preserve"> 2013-2017</w:t>
      </w:r>
    </w:p>
    <w:p w14:paraId="7B63EF65" w14:textId="07107890" w:rsidR="00495FBE" w:rsidRPr="00EE38C5" w:rsidRDefault="00D901D5" w:rsidP="00D901D5">
      <w:pPr>
        <w:rPr>
          <w:bCs/>
          <w:lang w:val="en-GB"/>
        </w:rPr>
      </w:pPr>
      <w:r w:rsidRPr="00EE38C5">
        <w:rPr>
          <w:bCs/>
          <w:lang w:val="en-GB"/>
        </w:rPr>
        <w:t xml:space="preserve">Six of </w:t>
      </w:r>
      <w:r w:rsidRPr="086FCF47">
        <w:rPr>
          <w:lang w:val="en-GB"/>
        </w:rPr>
        <w:t>t</w:t>
      </w:r>
      <w:r w:rsidR="55D127D5" w:rsidRPr="086FCF47">
        <w:rPr>
          <w:lang w:val="en-GB"/>
        </w:rPr>
        <w:t xml:space="preserve">he </w:t>
      </w:r>
      <w:r w:rsidRPr="086FCF47">
        <w:rPr>
          <w:lang w:val="en-GB"/>
        </w:rPr>
        <w:t>stations</w:t>
      </w:r>
      <w:r w:rsidR="10119639" w:rsidRPr="086FCF47">
        <w:rPr>
          <w:lang w:val="en-GB"/>
        </w:rPr>
        <w:t xml:space="preserve"> used by Ingólfsson </w:t>
      </w:r>
      <w:r w:rsidR="1EE5347A" w:rsidRPr="6E25091E">
        <w:rPr>
          <w:lang w:val="en-GB"/>
        </w:rPr>
        <w:t>(</w:t>
      </w:r>
      <w:r w:rsidR="10119639" w:rsidRPr="086FCF47">
        <w:rPr>
          <w:lang w:val="en-GB"/>
        </w:rPr>
        <w:t>1999)</w:t>
      </w:r>
      <w:r w:rsidRPr="00EE38C5">
        <w:rPr>
          <w:bCs/>
          <w:lang w:val="en-GB"/>
        </w:rPr>
        <w:t xml:space="preserve"> were selected for this study</w:t>
      </w:r>
      <w:r w:rsidR="591451C5" w:rsidRPr="02216894">
        <w:rPr>
          <w:lang w:val="en-GB"/>
        </w:rPr>
        <w:t xml:space="preserve"> </w:t>
      </w:r>
      <w:r w:rsidR="591451C5" w:rsidRPr="7C939DC7">
        <w:rPr>
          <w:lang w:val="en-GB"/>
        </w:rPr>
        <w:t>in 2013</w:t>
      </w:r>
      <w:r w:rsidRPr="00EE38C5">
        <w:rPr>
          <w:bCs/>
          <w:lang w:val="en-GB"/>
        </w:rPr>
        <w:t>, the reason being their homogenous species composition, relative high diversity, and their similar sediment characteristics</w:t>
      </w:r>
      <w:r w:rsidR="0039738C" w:rsidRPr="00EE38C5">
        <w:rPr>
          <w:bCs/>
          <w:lang w:val="en-GB"/>
        </w:rPr>
        <w:t>,</w:t>
      </w:r>
      <w:r w:rsidR="00F63080" w:rsidRPr="00EE38C5">
        <w:rPr>
          <w:bCs/>
          <w:lang w:val="en-GB"/>
        </w:rPr>
        <w:t xml:space="preserve"> </w:t>
      </w:r>
      <w:r w:rsidRPr="00EE38C5">
        <w:rPr>
          <w:bCs/>
          <w:lang w:val="en-GB"/>
        </w:rPr>
        <w:t>allowing for fair comparison with later sampling.</w:t>
      </w:r>
      <w:r w:rsidR="00863F4D" w:rsidRPr="00EE38C5">
        <w:rPr>
          <w:bCs/>
          <w:lang w:val="en-GB"/>
        </w:rPr>
        <w:t xml:space="preserve"> Research expeditions were in June/July each year</w:t>
      </w:r>
      <w:r w:rsidR="003E7630" w:rsidRPr="00EE38C5">
        <w:rPr>
          <w:bCs/>
          <w:lang w:val="en-GB"/>
        </w:rPr>
        <w:t>.</w:t>
      </w:r>
    </w:p>
    <w:p w14:paraId="2A3B9A99" w14:textId="0E4ED484" w:rsidR="086FCF47" w:rsidRDefault="086FCF47" w:rsidP="086FCF47">
      <w:pPr>
        <w:rPr>
          <w:lang w:val="en-GB"/>
        </w:rPr>
      </w:pPr>
    </w:p>
    <w:p w14:paraId="330EBA87" w14:textId="2B8CAB10" w:rsidR="00641662" w:rsidRPr="00EE38C5" w:rsidRDefault="00641662" w:rsidP="00BD7BE5">
      <w:pPr>
        <w:rPr>
          <w:b/>
          <w:lang w:val="en-GB"/>
        </w:rPr>
      </w:pPr>
      <w:r w:rsidRPr="086FCF47">
        <w:rPr>
          <w:b/>
          <w:lang w:val="en-GB"/>
        </w:rPr>
        <w:t xml:space="preserve">2.2 </w:t>
      </w:r>
      <w:r w:rsidR="3F5D9236" w:rsidRPr="086FCF47">
        <w:rPr>
          <w:b/>
          <w:bCs/>
          <w:lang w:val="en-GB"/>
        </w:rPr>
        <w:t>Invertebrate</w:t>
      </w:r>
      <w:r w:rsidRPr="086FCF47">
        <w:rPr>
          <w:b/>
          <w:lang w:val="en-GB"/>
        </w:rPr>
        <w:t xml:space="preserve"> sampling</w:t>
      </w:r>
      <w:r w:rsidR="00A477CC" w:rsidRPr="086FCF47">
        <w:rPr>
          <w:b/>
          <w:lang w:val="en-GB"/>
        </w:rPr>
        <w:t xml:space="preserve"> strategy and analyses</w:t>
      </w:r>
    </w:p>
    <w:p w14:paraId="159CA263" w14:textId="6B62B803" w:rsidR="00641662" w:rsidRPr="00EE38C5" w:rsidDel="003E7630" w:rsidRDefault="00300D80" w:rsidP="00BD7BE5">
      <w:pPr>
        <w:rPr>
          <w:bCs/>
          <w:lang w:val="en-GB"/>
        </w:rPr>
      </w:pPr>
      <w:r w:rsidRPr="00EE38C5">
        <w:rPr>
          <w:bCs/>
          <w:lang w:val="en-GB"/>
        </w:rPr>
        <w:t>2.2.1 Field sampling</w:t>
      </w:r>
    </w:p>
    <w:p w14:paraId="600C88F9" w14:textId="1B0DDAE6" w:rsidR="00B80EDE" w:rsidRDefault="00B80EDE" w:rsidP="00B80EDE">
      <w:pPr>
        <w:rPr>
          <w:lang w:val="en-GB"/>
        </w:rPr>
      </w:pPr>
      <w:r w:rsidRPr="00B80EDE">
        <w:rPr>
          <w:lang w:val="en-GB"/>
        </w:rPr>
        <w:t>Sediment samples for benthic fauna were collected at each station using a Shipek</w:t>
      </w:r>
      <w:r w:rsidR="00486F1A" w:rsidRPr="00486F1A">
        <w:rPr>
          <w:lang w:val="en-GB"/>
        </w:rPr>
        <w:t>©</w:t>
      </w:r>
      <w:r w:rsidRPr="00B80EDE">
        <w:rPr>
          <w:lang w:val="en-GB"/>
        </w:rPr>
        <w:t xml:space="preserve"> grab (0.04 m² sampling surface; three replicates). The samples were sieved with seawater onboard through a 0.5 mm mesh to retain macrozoobenthic organisms. The retained organisms were immediately preserved in a formaldehyde solution (5% v/v, neutralized with </w:t>
      </w:r>
      <w:r w:rsidRPr="00B80EDE">
        <w:rPr>
          <w:lang w:val="en-GB"/>
        </w:rPr>
        <w:lastRenderedPageBreak/>
        <w:t>borax). Within a week, the samples were transferred to 70% ethanol. An additional sample was collected at each station for sediment analysis and preserved in 70% ethanol.</w:t>
      </w:r>
    </w:p>
    <w:p w14:paraId="28885506" w14:textId="049AE1D7" w:rsidR="00273C2D" w:rsidRPr="00B80EDE" w:rsidRDefault="00273C2D" w:rsidP="086FCF47">
      <w:pPr>
        <w:rPr>
          <w:lang w:val="en-GB"/>
        </w:rPr>
      </w:pPr>
    </w:p>
    <w:p w14:paraId="71AAB1B7" w14:textId="5424565E" w:rsidR="00273C2D" w:rsidRPr="00B80EDE" w:rsidRDefault="00743391" w:rsidP="00B80EDE">
      <w:pPr>
        <w:rPr>
          <w:lang w:val="en-GB"/>
        </w:rPr>
      </w:pPr>
      <w:r w:rsidRPr="00743391">
        <w:rPr>
          <w:lang w:val="en-GB"/>
        </w:rPr>
        <w:t>2.2.2 Laboratory processing</w:t>
      </w:r>
    </w:p>
    <w:p w14:paraId="0055D0E1" w14:textId="14F17146" w:rsidR="00743391" w:rsidRDefault="00B80EDE" w:rsidP="00B80EDE">
      <w:pPr>
        <w:rPr>
          <w:lang w:val="en-GB"/>
        </w:rPr>
      </w:pPr>
      <w:r w:rsidRPr="24E68D9B">
        <w:rPr>
          <w:lang w:val="en-GB"/>
        </w:rPr>
        <w:t xml:space="preserve">In the laboratory, the benthic macrofauna was sorted and identified. Each sample was dyed with Bengal Rose to facilitate sorting. Sub-sampling was employed to manage the collected samples effectively. After removing the largest organisms visible under a magnifying glass, the samples were divided using an </w:t>
      </w:r>
      <w:r w:rsidR="36E389E6" w:rsidRPr="086FCF47">
        <w:rPr>
          <w:lang w:val="en-GB"/>
        </w:rPr>
        <w:t>Endecott's</w:t>
      </w:r>
      <w:r w:rsidRPr="24E68D9B">
        <w:rPr>
          <w:lang w:val="en-GB"/>
        </w:rPr>
        <w:t xml:space="preserve"> sample divider, splitting each sample into two parts, repeated three times, to ensure a representative subset for detailed analysis. The macrofauna was identified to </w:t>
      </w:r>
      <w:r w:rsidR="768FC954" w:rsidRPr="24E68D9B">
        <w:rPr>
          <w:lang w:val="en-GB"/>
        </w:rPr>
        <w:t>species,</w:t>
      </w:r>
      <w:r w:rsidRPr="24E68D9B">
        <w:rPr>
          <w:lang w:val="en-GB"/>
        </w:rPr>
        <w:t xml:space="preserve"> when possible</w:t>
      </w:r>
      <w:r w:rsidR="607B2626" w:rsidRPr="24E68D9B">
        <w:rPr>
          <w:lang w:val="en-GB"/>
        </w:rPr>
        <w:t xml:space="preserve">, otherwise to </w:t>
      </w:r>
      <w:r w:rsidR="0A5561EE" w:rsidRPr="086FCF47">
        <w:rPr>
          <w:lang w:val="en-GB"/>
        </w:rPr>
        <w:t>lowest possible</w:t>
      </w:r>
      <w:r w:rsidR="607B2626" w:rsidRPr="24E68D9B">
        <w:rPr>
          <w:lang w:val="en-GB"/>
        </w:rPr>
        <w:t xml:space="preserve"> taxonomic levels</w:t>
      </w:r>
      <w:r w:rsidRPr="24E68D9B">
        <w:rPr>
          <w:lang w:val="en-GB"/>
        </w:rPr>
        <w:t xml:space="preserve">. </w:t>
      </w:r>
    </w:p>
    <w:p w14:paraId="6F4F74C5" w14:textId="5609E62C" w:rsidR="086FCF47" w:rsidRDefault="086FCF47" w:rsidP="086FCF47">
      <w:pPr>
        <w:rPr>
          <w:lang w:val="en-GB"/>
        </w:rPr>
      </w:pPr>
    </w:p>
    <w:p w14:paraId="6108C552" w14:textId="77777777" w:rsidR="00743391" w:rsidRDefault="00743391" w:rsidP="00B80EDE">
      <w:pPr>
        <w:rPr>
          <w:lang w:val="en-GB"/>
        </w:rPr>
      </w:pPr>
      <w:r w:rsidRPr="00743391">
        <w:rPr>
          <w:lang w:val="en-GB"/>
        </w:rPr>
        <w:t>2.2.3 Species identification and quality assurance</w:t>
      </w:r>
    </w:p>
    <w:p w14:paraId="08D5EA76" w14:textId="143BA3E2" w:rsidR="00B80EDE" w:rsidRDefault="00B80EDE" w:rsidP="00B80EDE">
      <w:pPr>
        <w:rPr>
          <w:lang w:val="en-GB"/>
        </w:rPr>
      </w:pPr>
      <w:r w:rsidRPr="68EB8A3B">
        <w:rPr>
          <w:lang w:val="en-GB"/>
        </w:rPr>
        <w:t>For quality assurance, the same person</w:t>
      </w:r>
      <w:r w:rsidR="070E8C4D" w:rsidRPr="086FCF47">
        <w:rPr>
          <w:lang w:val="en-GB"/>
        </w:rPr>
        <w:t xml:space="preserve">, </w:t>
      </w:r>
      <w:r w:rsidR="1208BA8A" w:rsidRPr="086FCF47">
        <w:rPr>
          <w:lang w:val="en-GB"/>
        </w:rPr>
        <w:t xml:space="preserve">our colleague the </w:t>
      </w:r>
      <w:r w:rsidR="070E8C4D" w:rsidRPr="086FCF47">
        <w:rPr>
          <w:lang w:val="en-GB"/>
        </w:rPr>
        <w:t>late Guðmundur Víðir Helgason</w:t>
      </w:r>
      <w:r w:rsidRPr="086FCF47">
        <w:rPr>
          <w:lang w:val="en-GB"/>
        </w:rPr>
        <w:t xml:space="preserve"> </w:t>
      </w:r>
      <w:r w:rsidRPr="68EB8A3B">
        <w:rPr>
          <w:lang w:val="en-GB"/>
        </w:rPr>
        <w:t>verified all annelid identifications in both this study and Ingólfsson (1999</w:t>
      </w:r>
      <w:r w:rsidRPr="086FCF47">
        <w:rPr>
          <w:lang w:val="en-GB"/>
        </w:rPr>
        <w:t>)</w:t>
      </w:r>
      <w:r w:rsidR="2F052756" w:rsidRPr="086FCF47">
        <w:rPr>
          <w:lang w:val="en-GB"/>
        </w:rPr>
        <w:t xml:space="preserve">, </w:t>
      </w:r>
      <w:r w:rsidR="640AA7B5" w:rsidRPr="086FCF47">
        <w:rPr>
          <w:lang w:val="en-GB"/>
        </w:rPr>
        <w:t>apart from</w:t>
      </w:r>
      <w:r w:rsidR="2F052756" w:rsidRPr="086FCF47">
        <w:rPr>
          <w:lang w:val="en-GB"/>
        </w:rPr>
        <w:t xml:space="preserve"> 2016 where VS and JS handled identifications</w:t>
      </w:r>
      <w:r w:rsidR="6B6C0B36" w:rsidRPr="086FCF47">
        <w:rPr>
          <w:lang w:val="en-GB"/>
        </w:rPr>
        <w:t xml:space="preserve"> following Helgason’s </w:t>
      </w:r>
      <w:r w:rsidR="38EF9168" w:rsidRPr="086FCF47">
        <w:rPr>
          <w:lang w:val="en-GB"/>
        </w:rPr>
        <w:t>passing</w:t>
      </w:r>
      <w:r w:rsidR="6B6C0B36" w:rsidRPr="086FCF47">
        <w:rPr>
          <w:lang w:val="en-GB"/>
        </w:rPr>
        <w:t xml:space="preserve"> in May 2020</w:t>
      </w:r>
      <w:r w:rsidR="2F052756" w:rsidRPr="086FCF47">
        <w:rPr>
          <w:lang w:val="en-GB"/>
        </w:rPr>
        <w:t>.</w:t>
      </w:r>
    </w:p>
    <w:p w14:paraId="18C7BDA9" w14:textId="7EE5BE97" w:rsidR="460EF760" w:rsidRDefault="460EF760" w:rsidP="460EF760">
      <w:pPr>
        <w:rPr>
          <w:lang w:val="en-GB"/>
        </w:rPr>
      </w:pPr>
    </w:p>
    <w:p w14:paraId="4DCB929D" w14:textId="568BBE54" w:rsidR="008362CA" w:rsidRDefault="008362CA" w:rsidP="00B80EDE">
      <w:pPr>
        <w:rPr>
          <w:b/>
          <w:lang w:val="en-GB"/>
        </w:rPr>
      </w:pPr>
      <w:r w:rsidRPr="086FCF47">
        <w:rPr>
          <w:b/>
          <w:lang w:val="en-GB"/>
        </w:rPr>
        <w:t>2.3. Sediment characteristics</w:t>
      </w:r>
    </w:p>
    <w:p w14:paraId="338289AB" w14:textId="3A8A54F0" w:rsidR="086FCF47" w:rsidRDefault="086FCF47" w:rsidP="086FCF47">
      <w:pPr>
        <w:rPr>
          <w:b/>
          <w:bCs/>
          <w:lang w:val="en-GB"/>
        </w:rPr>
      </w:pPr>
    </w:p>
    <w:p w14:paraId="6D41FCC4" w14:textId="69D9AFE9" w:rsidR="00BC66F8" w:rsidRDefault="00BC66F8" w:rsidP="00B80EDE">
      <w:pPr>
        <w:rPr>
          <w:lang w:val="en-GB"/>
        </w:rPr>
      </w:pPr>
      <w:r w:rsidRPr="00BC66F8">
        <w:rPr>
          <w:lang w:val="en-GB"/>
        </w:rPr>
        <w:t>2.3.1. Sediment sampling and grain-size analysis</w:t>
      </w:r>
    </w:p>
    <w:p w14:paraId="569095F8" w14:textId="77777777" w:rsidR="00D255CC" w:rsidRDefault="00D003FC">
      <w:pPr>
        <w:rPr>
          <w:lang w:val="en-US"/>
        </w:rPr>
      </w:pPr>
      <w:r w:rsidRPr="00D003FC">
        <w:rPr>
          <w:lang w:val="en-US"/>
        </w:rPr>
        <w:t xml:space="preserve">Sediment grain-size and organic matter content were assessed at each station. Sediments were sampled using the Shipek grab sampler and used for grain-size analysis. Small pebbles and shell fragments were separated from the sand and mud fractions by hand. Samples were dried at 60°C for 24 hours and sieved. To prevent clotting, the samples were stirred 2-3 times during the drying process and gently tapped with a spoon during sieving. The dried samples were sieved using a series of mesh sizes (4000, 2000, 1000, 250, 125, and 63 µm). Each size fraction was then weighed to determine the proportion of sediment in each particle size group. </w:t>
      </w:r>
    </w:p>
    <w:p w14:paraId="3B937BF7" w14:textId="290DECB1" w:rsidR="086FCF47" w:rsidRDefault="086FCF47" w:rsidP="086FCF47">
      <w:pPr>
        <w:rPr>
          <w:lang w:val="en-US"/>
        </w:rPr>
      </w:pPr>
    </w:p>
    <w:p w14:paraId="0912EF63" w14:textId="77777777" w:rsidR="00D255CC" w:rsidRDefault="00D255CC">
      <w:pPr>
        <w:rPr>
          <w:lang w:val="en-US"/>
        </w:rPr>
      </w:pPr>
      <w:r w:rsidRPr="00D255CC">
        <w:rPr>
          <w:lang w:val="en-US"/>
        </w:rPr>
        <w:t>2.3.2. Organic matter content analysis</w:t>
      </w:r>
    </w:p>
    <w:p w14:paraId="7A001F3D" w14:textId="77777777" w:rsidR="00D255CC" w:rsidRDefault="00D003FC">
      <w:pPr>
        <w:rPr>
          <w:lang w:val="en-US"/>
        </w:rPr>
      </w:pPr>
      <w:r w:rsidRPr="00D003FC">
        <w:rPr>
          <w:lang w:val="en-US"/>
        </w:rPr>
        <w:t>The organic matter content of sediment samples was estimated by using loss on ignition (Heiri et al. 2001). Triplicate of subsamples of (2±0.05 g) were weighed directly in porcelain melting pots and burned at 475 °C for 2 hours. Only the fraction &lt;63 µm was used for the analysis of organic content.</w:t>
      </w:r>
      <w:r w:rsidR="00FD00BB">
        <w:rPr>
          <w:lang w:val="en-US"/>
        </w:rPr>
        <w:t xml:space="preserve"> </w:t>
      </w:r>
    </w:p>
    <w:p w14:paraId="5DCE6E7F" w14:textId="237AB421" w:rsidR="00405EBF" w:rsidRDefault="00405EBF">
      <w:pPr>
        <w:rPr>
          <w:lang w:val="en-GB"/>
        </w:rPr>
      </w:pPr>
    </w:p>
    <w:p w14:paraId="59167FB2" w14:textId="4094DCD6" w:rsidR="008F6557" w:rsidRDefault="00653AC4">
      <w:pPr>
        <w:rPr>
          <w:b/>
          <w:lang w:val="en-GB"/>
        </w:rPr>
      </w:pPr>
      <w:r w:rsidRPr="086FCF47">
        <w:rPr>
          <w:b/>
          <w:lang w:val="en-GB"/>
        </w:rPr>
        <w:lastRenderedPageBreak/>
        <w:t xml:space="preserve">2.4 Data </w:t>
      </w:r>
      <w:r w:rsidR="00A542FB" w:rsidRPr="086FCF47">
        <w:rPr>
          <w:b/>
          <w:lang w:val="en-GB"/>
        </w:rPr>
        <w:t xml:space="preserve">processing and </w:t>
      </w:r>
      <w:r w:rsidRPr="086FCF47">
        <w:rPr>
          <w:b/>
          <w:lang w:val="en-GB"/>
        </w:rPr>
        <w:t>analysis</w:t>
      </w:r>
    </w:p>
    <w:p w14:paraId="6169C986" w14:textId="764BE3EA" w:rsidR="086FCF47" w:rsidRDefault="086FCF47" w:rsidP="086FCF47">
      <w:pPr>
        <w:rPr>
          <w:b/>
          <w:bCs/>
          <w:lang w:val="en-GB"/>
        </w:rPr>
      </w:pPr>
    </w:p>
    <w:p w14:paraId="27F2E0A7" w14:textId="7D3C4EC8" w:rsidR="00782C4A" w:rsidRDefault="00782C4A">
      <w:pPr>
        <w:rPr>
          <w:lang w:val="en-GB"/>
        </w:rPr>
      </w:pPr>
      <w:r w:rsidRPr="086FCF47">
        <w:rPr>
          <w:lang w:val="en-GB"/>
        </w:rPr>
        <w:t>2.4.1</w:t>
      </w:r>
      <w:r w:rsidR="4E1B2F77" w:rsidRPr="086FCF47">
        <w:rPr>
          <w:lang w:val="en-GB"/>
        </w:rPr>
        <w:t xml:space="preserve"> Data processing</w:t>
      </w:r>
    </w:p>
    <w:p w14:paraId="57EC3E15" w14:textId="6C0F99BA" w:rsidR="008114FF" w:rsidRDefault="00BF410B" w:rsidP="00CC2307">
      <w:pPr>
        <w:rPr>
          <w:lang w:val="en-GB"/>
        </w:rPr>
      </w:pPr>
      <w:r w:rsidRPr="00BF410B">
        <w:rPr>
          <w:lang w:val="en-GB"/>
        </w:rPr>
        <w:t>Raw count data were imported and adjusted for sub-sampling and sampling area. Counts were scaled to individuals per square meter based on the bottom grab size (0.04 m² for 2013-2017, 0.0225 m² for 1999). Species names and taxonomic classifications were standardized using the World Register of Marine Species (WoRMS) database via the 'worrms' R package (Chamberlain, 2023). Data cleaning involved removing entries related to newly settled individuals, juveniles, and specific taxa to focus on established adult populations.</w:t>
      </w:r>
    </w:p>
    <w:p w14:paraId="0885AF1E" w14:textId="782D1D1C" w:rsidR="00C357F5" w:rsidRDefault="009F21CC" w:rsidP="00002714">
      <w:pPr>
        <w:rPr>
          <w:lang w:val="en-GB"/>
        </w:rPr>
      </w:pPr>
      <w:r w:rsidRPr="009F21CC">
        <w:rPr>
          <w:lang w:val="en-GB"/>
        </w:rPr>
        <w:t>Prior to multivariate analyses, a taxonomic harmonization process was performed to ensure consistency across samples and minimize artificial inflation of diversity. This involved standardizing taxonomic classifications and merging some lower taxonomic groups into higher taxa when inconsistencies were found.</w:t>
      </w:r>
      <w:r w:rsidR="00424F6E">
        <w:rPr>
          <w:lang w:val="en-GB"/>
        </w:rPr>
        <w:t xml:space="preserve"> </w:t>
      </w:r>
      <w:r w:rsidR="00002714" w:rsidRPr="00002714">
        <w:rPr>
          <w:lang w:val="en-GB"/>
        </w:rPr>
        <w:t xml:space="preserve">Data </w:t>
      </w:r>
      <w:r w:rsidR="00476C29" w:rsidRPr="086FCF47">
        <w:rPr>
          <w:lang w:val="en-GB"/>
        </w:rPr>
        <w:t>w</w:t>
      </w:r>
      <w:r w:rsidR="6912A799" w:rsidRPr="086FCF47">
        <w:rPr>
          <w:lang w:val="en-GB"/>
        </w:rPr>
        <w:t>ere</w:t>
      </w:r>
      <w:r w:rsidR="00002714" w:rsidRPr="00002714">
        <w:rPr>
          <w:lang w:val="en-GB"/>
        </w:rPr>
        <w:t xml:space="preserve"> summarized to year, station and species and merged with the environmental variables such as depth, percentage organic material in sediment, and grain size proportion in sediment. This integration allows for the exploration of how environmental factors influence species distribution, abundance, and community structure.</w:t>
      </w:r>
    </w:p>
    <w:p w14:paraId="2E527D81" w14:textId="7D256882" w:rsidR="086FCF47" w:rsidRDefault="086FCF47" w:rsidP="086FCF47">
      <w:pPr>
        <w:rPr>
          <w:lang w:val="en-GB"/>
        </w:rPr>
      </w:pPr>
    </w:p>
    <w:p w14:paraId="50E10F25" w14:textId="37DFEF5C" w:rsidR="00BA77E0" w:rsidRPr="00BA77E0" w:rsidRDefault="00BA77E0" w:rsidP="00BA77E0">
      <w:pPr>
        <w:rPr>
          <w:lang w:val="en-GB"/>
        </w:rPr>
      </w:pPr>
      <w:r>
        <w:rPr>
          <w:lang w:val="en-GB"/>
        </w:rPr>
        <w:t xml:space="preserve">2.4.2 </w:t>
      </w:r>
      <w:r w:rsidRPr="00BA77E0">
        <w:rPr>
          <w:lang w:val="en-GB"/>
        </w:rPr>
        <w:t>Assessment of Benthic Ecological Quality</w:t>
      </w:r>
    </w:p>
    <w:p w14:paraId="15B4E3ED" w14:textId="2225C0CB" w:rsidR="00AD19E6" w:rsidRPr="00AD19E6" w:rsidRDefault="00AD19E6" w:rsidP="00AD19E6">
      <w:pPr>
        <w:rPr>
          <w:lang w:val="en-GB"/>
        </w:rPr>
      </w:pPr>
      <w:r w:rsidRPr="415897B0">
        <w:rPr>
          <w:lang w:val="en-GB"/>
        </w:rPr>
        <w:t xml:space="preserve">To assess the ecological quality of benthic communities, we employed </w:t>
      </w:r>
      <w:r w:rsidR="0002238D" w:rsidRPr="415897B0">
        <w:rPr>
          <w:lang w:val="en-GB"/>
        </w:rPr>
        <w:t xml:space="preserve">a </w:t>
      </w:r>
      <w:r w:rsidRPr="415897B0">
        <w:rPr>
          <w:lang w:val="en-GB"/>
        </w:rPr>
        <w:t xml:space="preserve">normalized </w:t>
      </w:r>
      <w:r w:rsidR="0002238D" w:rsidRPr="415897B0">
        <w:rPr>
          <w:lang w:val="en-GB"/>
        </w:rPr>
        <w:t>v</w:t>
      </w:r>
      <w:r w:rsidR="00264EF2" w:rsidRPr="415897B0">
        <w:rPr>
          <w:lang w:val="en-GB"/>
        </w:rPr>
        <w:t>e</w:t>
      </w:r>
      <w:r w:rsidR="0002238D" w:rsidRPr="415897B0">
        <w:rPr>
          <w:lang w:val="en-GB"/>
        </w:rPr>
        <w:t>rsion</w:t>
      </w:r>
      <w:r w:rsidR="00264EF2" w:rsidRPr="415897B0">
        <w:rPr>
          <w:lang w:val="en-GB"/>
        </w:rPr>
        <w:t xml:space="preserve"> of</w:t>
      </w:r>
      <w:r w:rsidRPr="415897B0">
        <w:rPr>
          <w:lang w:val="en-GB"/>
        </w:rPr>
        <w:t xml:space="preserve"> the Norwegian Quality Index (nNQI1)</w:t>
      </w:r>
      <w:r w:rsidR="00156CDB" w:rsidRPr="415897B0">
        <w:rPr>
          <w:lang w:val="en-GB"/>
        </w:rPr>
        <w:t xml:space="preserve"> </w:t>
      </w:r>
      <w:r w:rsidR="00264EF2" w:rsidRPr="415897B0">
        <w:rPr>
          <w:lang w:val="en-GB"/>
        </w:rPr>
        <w:t xml:space="preserve">which </w:t>
      </w:r>
      <w:r w:rsidR="00156CDB" w:rsidRPr="415897B0">
        <w:rPr>
          <w:lang w:val="en-GB"/>
        </w:rPr>
        <w:t>combines AMBI with Shannon-Wiener diversity index</w:t>
      </w:r>
      <w:r w:rsidR="00264EF2" w:rsidRPr="415897B0">
        <w:rPr>
          <w:lang w:val="en-GB"/>
        </w:rPr>
        <w:t>.</w:t>
      </w:r>
      <w:r w:rsidR="00AC46CC" w:rsidRPr="415897B0">
        <w:rPr>
          <w:lang w:val="en-GB"/>
        </w:rPr>
        <w:t xml:space="preserve"> and was</w:t>
      </w:r>
      <w:r w:rsidRPr="415897B0">
        <w:rPr>
          <w:lang w:val="en-GB"/>
        </w:rPr>
        <w:t xml:space="preserve"> calculated using the BBI package (Cordier et al., 2021) in R (R Core Team, 2023).</w:t>
      </w:r>
      <w:r w:rsidR="6A1BD656" w:rsidRPr="460EF760">
        <w:rPr>
          <w:lang w:val="en-GB"/>
        </w:rPr>
        <w:t xml:space="preserve"> The rNQI1 index is commonly used by the Icelandic Marine Research Institute when working in Icelandic waters (</w:t>
      </w:r>
      <w:r w:rsidR="2BB79C3D" w:rsidRPr="460EF760">
        <w:rPr>
          <w:lang w:val="en-GB"/>
        </w:rPr>
        <w:t>Woods et al. 2021).</w:t>
      </w:r>
    </w:p>
    <w:p w14:paraId="1A005176" w14:textId="77777777" w:rsidR="00AD19E6" w:rsidRPr="00AD19E6" w:rsidRDefault="00AD19E6" w:rsidP="00AD19E6">
      <w:pPr>
        <w:rPr>
          <w:lang w:val="en-GB"/>
        </w:rPr>
      </w:pPr>
      <w:r w:rsidRPr="00AD19E6">
        <w:rPr>
          <w:lang w:val="en-GB"/>
        </w:rPr>
        <w:t>The Norwegian Quality Index (NQI1) is a composite index that combines the AMBI index with diversity measures, providing sensitivity to both disturbance and biodiversity changes (Rygg, 2006). The AZTI Marine Biotic Index (AMBI) classifies species into ecological groups based on their sensitivity to pollution stress (Borja et al., 2000). The Shannon diversity index accounts for both abundance and evenness of species in the community (Shannon, 1948).</w:t>
      </w:r>
    </w:p>
    <w:p w14:paraId="0EF83AE8" w14:textId="6FC968E5" w:rsidR="00AD19E6" w:rsidRPr="00AD19E6" w:rsidRDefault="00381BC8" w:rsidP="00AD19E6">
      <w:pPr>
        <w:rPr>
          <w:lang w:val="en-GB"/>
        </w:rPr>
      </w:pPr>
      <w:r>
        <w:rPr>
          <w:lang w:val="en-GB"/>
        </w:rPr>
        <w:t xml:space="preserve">The index </w:t>
      </w:r>
      <w:r w:rsidR="00AD19E6" w:rsidRPr="00AD19E6">
        <w:rPr>
          <w:lang w:val="en-GB"/>
        </w:rPr>
        <w:t>w</w:t>
      </w:r>
      <w:r>
        <w:rPr>
          <w:lang w:val="en-GB"/>
        </w:rPr>
        <w:t>as</w:t>
      </w:r>
      <w:r w:rsidR="00AD19E6" w:rsidRPr="00AD19E6">
        <w:rPr>
          <w:lang w:val="en-GB"/>
        </w:rPr>
        <w:t xml:space="preserve"> normalized to Ecological Quality Ratios (EQRs) ranging from 0 to 1, following the procedure outlined in Borja et al. (2007). This normalization allows for standardized comparison across indices and ecosystems.</w:t>
      </w:r>
    </w:p>
    <w:p w14:paraId="4B1399E1" w14:textId="689D6635" w:rsidR="002F4AE6" w:rsidRPr="0038640D" w:rsidRDefault="00782C4A" w:rsidP="00002714">
      <w:pPr>
        <w:rPr>
          <w:lang w:val="en-GB"/>
        </w:rPr>
      </w:pPr>
      <w:r>
        <w:rPr>
          <w:lang w:val="en-GB"/>
        </w:rPr>
        <w:t>2.4.</w:t>
      </w:r>
      <w:r w:rsidR="001627B1">
        <w:rPr>
          <w:lang w:val="en-GB"/>
        </w:rPr>
        <w:t>3</w:t>
      </w:r>
      <w:r>
        <w:rPr>
          <w:lang w:val="en-GB"/>
        </w:rPr>
        <w:t xml:space="preserve"> Multivariate analysis</w:t>
      </w:r>
    </w:p>
    <w:p w14:paraId="22D07D87" w14:textId="7ACBA45C" w:rsidR="006449BC" w:rsidRPr="00207E1B" w:rsidRDefault="006449BC" w:rsidP="006449BC">
      <w:pPr>
        <w:rPr>
          <w:bCs/>
          <w:lang w:val="en-GB"/>
        </w:rPr>
      </w:pPr>
      <w:r w:rsidRPr="00207E1B">
        <w:rPr>
          <w:bCs/>
          <w:lang w:val="en-GB"/>
        </w:rPr>
        <w:t xml:space="preserve">We </w:t>
      </w:r>
      <w:r w:rsidR="6B179D4F" w:rsidRPr="086FCF47">
        <w:rPr>
          <w:lang w:val="en-GB"/>
        </w:rPr>
        <w:t>analysed</w:t>
      </w:r>
      <w:r w:rsidRPr="00207E1B">
        <w:rPr>
          <w:bCs/>
          <w:lang w:val="en-GB"/>
        </w:rPr>
        <w:t xml:space="preserve"> benthic community composition data using standardized, untransformed count data across </w:t>
      </w:r>
      <w:r w:rsidR="00392F7A">
        <w:rPr>
          <w:bCs/>
          <w:lang w:val="en-GB"/>
        </w:rPr>
        <w:t>126</w:t>
      </w:r>
      <w:r w:rsidR="00392F7A" w:rsidRPr="00207E1B">
        <w:rPr>
          <w:bCs/>
          <w:lang w:val="en-GB"/>
        </w:rPr>
        <w:t xml:space="preserve"> </w:t>
      </w:r>
      <w:r w:rsidR="005A321B">
        <w:rPr>
          <w:bCs/>
          <w:lang w:val="en-GB"/>
        </w:rPr>
        <w:t xml:space="preserve">harmonized </w:t>
      </w:r>
      <w:r w:rsidRPr="00207E1B">
        <w:rPr>
          <w:bCs/>
          <w:lang w:val="en-GB"/>
        </w:rPr>
        <w:t xml:space="preserve">taxonomic categories. </w:t>
      </w:r>
      <w:r w:rsidR="005A536A">
        <w:rPr>
          <w:bCs/>
          <w:lang w:val="en-GB"/>
        </w:rPr>
        <w:t xml:space="preserve">Using the </w:t>
      </w:r>
      <w:r w:rsidR="00056389">
        <w:rPr>
          <w:bCs/>
          <w:lang w:val="en-GB"/>
        </w:rPr>
        <w:t>v</w:t>
      </w:r>
      <w:r w:rsidR="005A536A">
        <w:rPr>
          <w:bCs/>
          <w:lang w:val="en-GB"/>
        </w:rPr>
        <w:t xml:space="preserve">egan </w:t>
      </w:r>
      <w:r w:rsidR="00056389" w:rsidRPr="00056389">
        <w:rPr>
          <w:bCs/>
          <w:lang w:val="en-GB"/>
        </w:rPr>
        <w:t xml:space="preserve">package in R </w:t>
      </w:r>
      <w:r w:rsidR="005A536A" w:rsidRPr="005A536A">
        <w:rPr>
          <w:bCs/>
          <w:lang w:val="en-GB"/>
        </w:rPr>
        <w:t>(</w:t>
      </w:r>
      <w:r w:rsidR="00056389">
        <w:rPr>
          <w:bCs/>
          <w:lang w:val="en-GB"/>
        </w:rPr>
        <w:t>Oksanen</w:t>
      </w:r>
      <w:r w:rsidR="55350B20" w:rsidRPr="086FCF47">
        <w:rPr>
          <w:lang w:val="en-GB"/>
        </w:rPr>
        <w:t xml:space="preserve"> et al.</w:t>
      </w:r>
      <w:r w:rsidR="00056389">
        <w:rPr>
          <w:bCs/>
          <w:lang w:val="en-GB"/>
        </w:rPr>
        <w:t xml:space="preserve"> 2024</w:t>
      </w:r>
      <w:r w:rsidR="005A536A" w:rsidRPr="005A536A">
        <w:rPr>
          <w:bCs/>
          <w:lang w:val="en-GB"/>
        </w:rPr>
        <w:t xml:space="preserve">) </w:t>
      </w:r>
      <w:r w:rsidR="005A536A">
        <w:rPr>
          <w:bCs/>
          <w:lang w:val="en-GB"/>
        </w:rPr>
        <w:t>w</w:t>
      </w:r>
      <w:r w:rsidRPr="00207E1B">
        <w:rPr>
          <w:bCs/>
          <w:lang w:val="en-GB"/>
        </w:rPr>
        <w:t xml:space="preserve">e employed three complementary multivariate techniques: Permutational </w:t>
      </w:r>
      <w:r w:rsidRPr="00207E1B">
        <w:rPr>
          <w:bCs/>
          <w:lang w:val="en-GB"/>
        </w:rPr>
        <w:lastRenderedPageBreak/>
        <w:t>Multivariate Analysis of Variance (PERMANOVA), Non-metric Multidimensional Scaling (NMDS), and Similarity Percentage analysis (SIMPER).</w:t>
      </w:r>
    </w:p>
    <w:p w14:paraId="4C90B9D3" w14:textId="6752D92D" w:rsidR="006449BC" w:rsidRPr="00207E1B" w:rsidRDefault="006449BC" w:rsidP="006449BC">
      <w:pPr>
        <w:rPr>
          <w:bCs/>
          <w:lang w:val="en-GB"/>
        </w:rPr>
      </w:pPr>
      <w:r w:rsidRPr="00207E1B">
        <w:rPr>
          <w:bCs/>
          <w:lang w:val="en-GB"/>
        </w:rPr>
        <w:t>PERMANOVA tested for significant differences in community composition across space and time using the 'adonis2' function with 999 permutations and Bray-</w:t>
      </w:r>
      <w:bookmarkStart w:id="2" w:name="_Int_xcjLMXAB"/>
      <w:r w:rsidRPr="00207E1B">
        <w:rPr>
          <w:bCs/>
          <w:lang w:val="en-GB"/>
        </w:rPr>
        <w:t>Curtis</w:t>
      </w:r>
      <w:bookmarkEnd w:id="2"/>
      <w:r w:rsidRPr="00207E1B">
        <w:rPr>
          <w:bCs/>
          <w:lang w:val="en-GB"/>
        </w:rPr>
        <w:t xml:space="preserve"> dissimilarity. The model included station and year as factors. </w:t>
      </w:r>
      <w:r w:rsidR="00BB2312" w:rsidRPr="00BB2312">
        <w:rPr>
          <w:bCs/>
          <w:lang w:val="en-GB"/>
        </w:rPr>
        <w:t>NMDS visualized community composition patterns using the 'metaMDS' function with Bray-</w:t>
      </w:r>
      <w:bookmarkStart w:id="3" w:name="_Int_406RHyyB"/>
      <w:r w:rsidR="00BB2312" w:rsidRPr="00BB2312">
        <w:rPr>
          <w:bCs/>
          <w:lang w:val="en-GB"/>
        </w:rPr>
        <w:t>Curtis</w:t>
      </w:r>
      <w:bookmarkEnd w:id="3"/>
      <w:r w:rsidR="00BB2312" w:rsidRPr="00BB2312">
        <w:rPr>
          <w:bCs/>
          <w:lang w:val="en-GB"/>
        </w:rPr>
        <w:t xml:space="preserve"> dissimilarities. Species contributing &gt;1% to total abundance were included in the analysis. Environmental vectors were fitted to the ordination using the 'envfit' function, and only vectors with p &lt; 0.05 were retained. Station trajectories were visualized using arrows connecting consecutive years, with arrow length representing magnitude of community change.</w:t>
      </w:r>
    </w:p>
    <w:p w14:paraId="0F30658E" w14:textId="6F77C4AD" w:rsidR="006449BC" w:rsidRPr="00207E1B" w:rsidRDefault="006449BC" w:rsidP="006449BC">
      <w:pPr>
        <w:rPr>
          <w:bCs/>
          <w:lang w:val="en-GB"/>
        </w:rPr>
      </w:pPr>
      <w:r w:rsidRPr="00207E1B">
        <w:rPr>
          <w:bCs/>
          <w:lang w:val="en-GB"/>
        </w:rPr>
        <w:t>SIMPER analysis identified species contributing most to dissimilarity between early (2013-2014) and late (2016-2017) periods using the 'simper' function.</w:t>
      </w:r>
      <w:r w:rsidRPr="00207E1B" w:rsidDel="007B6810">
        <w:rPr>
          <w:bCs/>
          <w:lang w:val="en-GB"/>
        </w:rPr>
        <w:t xml:space="preserve"> </w:t>
      </w:r>
      <w:r w:rsidRPr="00207E1B">
        <w:rPr>
          <w:bCs/>
          <w:lang w:val="en-GB"/>
        </w:rPr>
        <w:t>These analyses collectively assess spatial and temporal variability in benthic community composition, identify key species driving changes, and visualize community change trajectories at each sampling station.</w:t>
      </w:r>
    </w:p>
    <w:p w14:paraId="09D335BF" w14:textId="08E5901B" w:rsidR="460EF760" w:rsidRDefault="460EF760" w:rsidP="460EF760">
      <w:pPr>
        <w:rPr>
          <w:lang w:val="en-GB"/>
        </w:rPr>
      </w:pPr>
    </w:p>
    <w:p w14:paraId="6E8AE407" w14:textId="27EB7691" w:rsidR="00F726A1" w:rsidRPr="00207E1B" w:rsidRDefault="00F443D2" w:rsidP="006449BC">
      <w:pPr>
        <w:rPr>
          <w:bCs/>
          <w:lang w:val="en-GB"/>
        </w:rPr>
      </w:pPr>
      <w:r w:rsidRPr="00207E1B">
        <w:rPr>
          <w:bCs/>
          <w:lang w:val="en-GB"/>
        </w:rPr>
        <w:t>2.4.</w:t>
      </w:r>
      <w:r w:rsidR="001E1CE3" w:rsidRPr="00207E1B">
        <w:rPr>
          <w:bCs/>
          <w:lang w:val="en-GB"/>
        </w:rPr>
        <w:t>4</w:t>
      </w:r>
      <w:r w:rsidRPr="00207E1B">
        <w:rPr>
          <w:bCs/>
          <w:lang w:val="en-GB"/>
        </w:rPr>
        <w:t xml:space="preserve"> </w:t>
      </w:r>
      <w:r w:rsidR="00F726A1" w:rsidRPr="00207E1B">
        <w:rPr>
          <w:bCs/>
          <w:lang w:val="en-GB"/>
        </w:rPr>
        <w:t xml:space="preserve">Sediment </w:t>
      </w:r>
      <w:r w:rsidRPr="00207E1B">
        <w:rPr>
          <w:bCs/>
          <w:lang w:val="en-GB"/>
        </w:rPr>
        <w:t>statistical analysis</w:t>
      </w:r>
    </w:p>
    <w:p w14:paraId="23F58779" w14:textId="1628EA95" w:rsidR="086FCF47" w:rsidRDefault="086FCF47" w:rsidP="086FCF47">
      <w:pPr>
        <w:rPr>
          <w:lang w:val="en-GB"/>
        </w:rPr>
      </w:pPr>
    </w:p>
    <w:p w14:paraId="3CC79C4F" w14:textId="19220BB9" w:rsidR="002F6345" w:rsidRPr="00207E1B" w:rsidRDefault="0078506E" w:rsidP="00AA4F6C">
      <w:pPr>
        <w:rPr>
          <w:bCs/>
          <w:lang w:val="en-GB"/>
        </w:rPr>
      </w:pPr>
      <w:r w:rsidRPr="00207E1B">
        <w:rPr>
          <w:bCs/>
          <w:lang w:val="en-GB"/>
        </w:rPr>
        <w:t>2.4.4.1 Grain size</w:t>
      </w:r>
    </w:p>
    <w:p w14:paraId="3B0FA98C" w14:textId="6436068E" w:rsidR="00893364" w:rsidRPr="00207E1B" w:rsidRDefault="002123EA" w:rsidP="00AA4F6C">
      <w:pPr>
        <w:rPr>
          <w:bCs/>
          <w:lang w:val="en-GB"/>
        </w:rPr>
      </w:pPr>
      <w:r w:rsidRPr="00207E1B">
        <w:rPr>
          <w:bCs/>
          <w:lang w:val="en-GB"/>
        </w:rPr>
        <w:t xml:space="preserve">To </w:t>
      </w:r>
      <w:r w:rsidR="412F7EBA" w:rsidRPr="086FCF47">
        <w:rPr>
          <w:lang w:val="en-GB"/>
        </w:rPr>
        <w:t>analyse</w:t>
      </w:r>
      <w:r w:rsidRPr="00207E1B">
        <w:rPr>
          <w:bCs/>
          <w:lang w:val="en-GB"/>
        </w:rPr>
        <w:t xml:space="preserve"> the temporal and spatial patterns in sediment grain size distribution, we employed beta regression models using the betareg package in R (Cribari-Neto &amp; Zeileis, 2010). Beta regression is appropriate for </w:t>
      </w:r>
      <w:r w:rsidR="55C9CC29" w:rsidRPr="086FCF47">
        <w:rPr>
          <w:lang w:val="en-GB"/>
        </w:rPr>
        <w:t>analysing</w:t>
      </w:r>
      <w:r w:rsidRPr="00207E1B">
        <w:rPr>
          <w:bCs/>
          <w:lang w:val="en-GB"/>
        </w:rPr>
        <w:t xml:space="preserve"> proportional data that are bounded between 0 and 1. Separate models were fitted for each grain size category (20</w:t>
      </w:r>
      <w:r w:rsidR="000F3580">
        <w:rPr>
          <w:bCs/>
          <w:lang w:val="en-GB"/>
        </w:rPr>
        <w:t xml:space="preserve"> </w:t>
      </w:r>
      <w:r w:rsidRPr="00207E1B">
        <w:rPr>
          <w:bCs/>
          <w:lang w:val="en-GB"/>
        </w:rPr>
        <w:t>μm, 63</w:t>
      </w:r>
      <w:r w:rsidR="000F3580">
        <w:rPr>
          <w:bCs/>
          <w:lang w:val="en-GB"/>
        </w:rPr>
        <w:t xml:space="preserve"> </w:t>
      </w:r>
      <w:r w:rsidRPr="00207E1B">
        <w:rPr>
          <w:bCs/>
          <w:lang w:val="en-GB"/>
        </w:rPr>
        <w:t>μm, 125</w:t>
      </w:r>
      <w:r w:rsidR="000F3580">
        <w:rPr>
          <w:bCs/>
          <w:lang w:val="en-GB"/>
        </w:rPr>
        <w:t xml:space="preserve"> </w:t>
      </w:r>
      <w:r w:rsidRPr="00207E1B">
        <w:rPr>
          <w:bCs/>
          <w:lang w:val="en-GB"/>
        </w:rPr>
        <w:t>μm, 250</w:t>
      </w:r>
      <w:r w:rsidR="000F3580">
        <w:rPr>
          <w:bCs/>
          <w:lang w:val="en-GB"/>
        </w:rPr>
        <w:t xml:space="preserve"> </w:t>
      </w:r>
      <w:r w:rsidRPr="00207E1B">
        <w:rPr>
          <w:bCs/>
          <w:lang w:val="en-GB"/>
        </w:rPr>
        <w:t>μm, and 1000</w:t>
      </w:r>
      <w:r w:rsidR="000F3580">
        <w:rPr>
          <w:bCs/>
          <w:lang w:val="en-GB"/>
        </w:rPr>
        <w:t xml:space="preserve"> </w:t>
      </w:r>
      <w:r w:rsidRPr="00207E1B">
        <w:rPr>
          <w:bCs/>
          <w:lang w:val="en-GB"/>
        </w:rPr>
        <w:t>μm), with sampling year and station as predictors.</w:t>
      </w:r>
    </w:p>
    <w:p w14:paraId="2F0FEF54" w14:textId="25195BA9" w:rsidR="086FCF47" w:rsidRDefault="086FCF47" w:rsidP="086FCF47">
      <w:pPr>
        <w:rPr>
          <w:lang w:val="en-GB"/>
        </w:rPr>
      </w:pPr>
    </w:p>
    <w:p w14:paraId="21C84ED1" w14:textId="3AA3DADA" w:rsidR="0078506E" w:rsidRPr="00207E1B" w:rsidRDefault="0078506E" w:rsidP="00AA4F6C">
      <w:pPr>
        <w:rPr>
          <w:bCs/>
          <w:lang w:val="en-GB"/>
        </w:rPr>
      </w:pPr>
      <w:r w:rsidRPr="00207E1B">
        <w:rPr>
          <w:bCs/>
          <w:lang w:val="en-GB"/>
        </w:rPr>
        <w:t>2.4.4.2 Organic Matter</w:t>
      </w:r>
    </w:p>
    <w:p w14:paraId="62EB0021" w14:textId="307EB536" w:rsidR="00643F36" w:rsidRPr="00643F36" w:rsidRDefault="00251227" w:rsidP="460EF760">
      <w:pPr>
        <w:rPr>
          <w:b/>
          <w:bCs/>
          <w:lang w:val="en-GB"/>
        </w:rPr>
      </w:pPr>
      <w:r w:rsidRPr="460EF760">
        <w:rPr>
          <w:lang w:val="en-GB"/>
        </w:rPr>
        <w:t>Due to non-normal distribution of organic content data, we employed the non-parametric Kruskal-Wallis test to examine temporal differences across the five-year study period. This approach is robust against violations of normality and appropriate for comparing multiple independent groups with continuous response variables. Following significant Kruskal-Wallis results, Dunn's test with Bonferroni correction was used for post-hoc pairwise comparisons between years</w:t>
      </w:r>
      <w:r w:rsidR="00597449" w:rsidRPr="460EF760">
        <w:rPr>
          <w:lang w:val="en-GB"/>
        </w:rPr>
        <w:t xml:space="preserve"> and stations</w:t>
      </w:r>
      <w:r w:rsidRPr="460EF760">
        <w:rPr>
          <w:lang w:val="en-GB"/>
        </w:rPr>
        <w:t>.</w:t>
      </w:r>
    </w:p>
    <w:p w14:paraId="486590F6" w14:textId="2450299C" w:rsidR="00643F36" w:rsidRPr="00643F36" w:rsidRDefault="002F4AE6" w:rsidP="68EB8A3B">
      <w:pPr>
        <w:rPr>
          <w:b/>
          <w:bCs/>
          <w:lang w:val="en-GB"/>
        </w:rPr>
      </w:pPr>
      <w:r>
        <w:br/>
      </w:r>
      <w:r w:rsidR="00643F36" w:rsidRPr="68EB8A3B">
        <w:rPr>
          <w:b/>
          <w:bCs/>
          <w:lang w:val="en-GB"/>
        </w:rPr>
        <w:t>3. Results</w:t>
      </w:r>
    </w:p>
    <w:p w14:paraId="7B77130B" w14:textId="69B4F160" w:rsidR="00643F36" w:rsidRPr="00643F36" w:rsidRDefault="00515E64" w:rsidP="00643F36">
      <w:pPr>
        <w:rPr>
          <w:lang w:val="en-GB"/>
        </w:rPr>
      </w:pPr>
      <w:r w:rsidRPr="086FCF47">
        <w:rPr>
          <w:lang w:val="en-GB"/>
        </w:rPr>
        <w:t xml:space="preserve">A total of </w:t>
      </w:r>
      <w:r w:rsidRPr="086FCF47">
        <w:rPr>
          <w:highlight w:val="yellow"/>
          <w:lang w:val="en-GB"/>
        </w:rPr>
        <w:t>149 taxa</w:t>
      </w:r>
      <w:r w:rsidRPr="086FCF47">
        <w:rPr>
          <w:lang w:val="en-GB"/>
        </w:rPr>
        <w:t xml:space="preserve"> of were found at 6 stations over the </w:t>
      </w:r>
      <w:r w:rsidRPr="086FCF47">
        <w:rPr>
          <w:highlight w:val="yellow"/>
          <w:lang w:val="en-GB"/>
        </w:rPr>
        <w:t>5 year period</w:t>
      </w:r>
      <w:commentRangeStart w:id="4"/>
      <w:commentRangeStart w:id="5"/>
      <w:commentRangeStart w:id="6"/>
      <w:commentRangeStart w:id="7"/>
      <w:r w:rsidRPr="086FCF47">
        <w:rPr>
          <w:highlight w:val="yellow"/>
          <w:lang w:val="en-GB"/>
        </w:rPr>
        <w:t>.</w:t>
      </w:r>
      <w:commentRangeEnd w:id="4"/>
      <w:r>
        <w:rPr>
          <w:rStyle w:val="CommentReference"/>
        </w:rPr>
        <w:commentReference w:id="4"/>
      </w:r>
      <w:commentRangeEnd w:id="5"/>
      <w:r>
        <w:rPr>
          <w:rStyle w:val="CommentReference"/>
        </w:rPr>
        <w:commentReference w:id="5"/>
      </w:r>
      <w:commentRangeEnd w:id="6"/>
      <w:r w:rsidR="008028C2">
        <w:rPr>
          <w:rStyle w:val="CommentReference"/>
        </w:rPr>
        <w:commentReference w:id="6"/>
      </w:r>
      <w:commentRangeEnd w:id="7"/>
      <w:r w:rsidR="00373AF7">
        <w:rPr>
          <w:rStyle w:val="CommentReference"/>
        </w:rPr>
        <w:commentReference w:id="7"/>
      </w:r>
      <w:r w:rsidRPr="086FCF47">
        <w:rPr>
          <w:lang w:val="en-GB"/>
        </w:rPr>
        <w:t xml:space="preserve"> The number of taxa per station-year ranged from 2 (station A7, 2013) to 49 (station E3, 2017). Total organism density varied from 500 individuals/m² (station A7, 2013) to 27,392 individuals/m² (station </w:t>
      </w:r>
      <w:r w:rsidRPr="086FCF47">
        <w:rPr>
          <w:lang w:val="en-GB"/>
        </w:rPr>
        <w:lastRenderedPageBreak/>
        <w:t>E3, 2013). The proportion of organic content in the sediment declined significantly after the initial samples in 2013 and remained relatively steady for the rest of the study period, aligning with the expected decomposition and dispersal of organic matter from the herring die-off. The number of individuals per m² dropped drastically in the first two years, then increased and seemed to stabilize by the last year of the study. The number of species indicates a gradual recovery over the study period, starting at a low level in 2013 and reaching a threefold count by 2017.</w:t>
      </w:r>
    </w:p>
    <w:p w14:paraId="3E165EDA" w14:textId="79C9F411" w:rsidR="3EAB03A0" w:rsidRDefault="3EAB03A0" w:rsidP="460EF760">
      <w:pPr>
        <w:rPr>
          <w:highlight w:val="yellow"/>
          <w:lang w:val="en-GB"/>
        </w:rPr>
      </w:pPr>
      <w:r w:rsidRPr="086FCF47">
        <w:rPr>
          <w:highlight w:val="yellow"/>
          <w:lang w:val="en-GB"/>
        </w:rPr>
        <w:t>Ættum við að sundurliða eftir Polychaeta, Crustacea og Bivalvia? Gefa % hlutdeild helstu hópa eftir árum?</w:t>
      </w:r>
    </w:p>
    <w:p w14:paraId="0C5BB3AE" w14:textId="6F2BFABA" w:rsidR="760197F9" w:rsidRDefault="760197F9" w:rsidP="086FCF47">
      <w:pPr>
        <w:rPr>
          <w:highlight w:val="yellow"/>
          <w:lang w:val="en-GB"/>
        </w:rPr>
      </w:pPr>
      <w:r w:rsidRPr="086FCF47">
        <w:rPr>
          <w:highlight w:val="yellow"/>
          <w:lang w:val="en-GB"/>
        </w:rPr>
        <w:t xml:space="preserve">Þurfum við ekki species accumulation curves? </w:t>
      </w:r>
    </w:p>
    <w:p w14:paraId="4FD1860E" w14:textId="7517F936" w:rsidR="460EF760" w:rsidRDefault="460EF760" w:rsidP="460EF760">
      <w:pPr>
        <w:rPr>
          <w:lang w:val="en-GB"/>
        </w:rPr>
      </w:pPr>
    </w:p>
    <w:p w14:paraId="37D4BF10" w14:textId="68447056" w:rsidR="00C87EB6" w:rsidRDefault="00C87EB6" w:rsidP="00643F36">
      <w:pPr>
        <w:rPr>
          <w:b/>
          <w:lang w:val="en-GB"/>
        </w:rPr>
      </w:pPr>
      <w:r w:rsidRPr="00C87EB6">
        <w:rPr>
          <w:b/>
          <w:lang w:val="en-GB"/>
        </w:rPr>
        <w:t>3.1 Temporal Changes in Benthic Biotic Indices</w:t>
      </w:r>
    </w:p>
    <w:p w14:paraId="502F4380" w14:textId="6A5CEEB6" w:rsidR="00372763" w:rsidRDefault="00372763" w:rsidP="00643F36">
      <w:pPr>
        <w:rPr>
          <w:lang w:val="en-GB"/>
        </w:rPr>
      </w:pPr>
      <w:r w:rsidRPr="086FCF47">
        <w:rPr>
          <w:lang w:val="en-GB"/>
        </w:rPr>
        <w:t xml:space="preserve">Normalized biotic indices pooled across all stations in </w:t>
      </w:r>
      <w:r w:rsidR="593C66C9" w:rsidRPr="086FCF47">
        <w:rPr>
          <w:lang w:val="en-GB"/>
        </w:rPr>
        <w:t>Kolgrafarfjörður</w:t>
      </w:r>
      <w:r w:rsidRPr="086FCF47">
        <w:rPr>
          <w:lang w:val="en-GB"/>
        </w:rPr>
        <w:t xml:space="preserve"> revealed clear temporal patterns during 1999-2017 (Table 1). The pre-mortality period (1999) showed good ecological status with relatively low variance between stations (nAMBI: 0.67 ± 0.05, nNQI1: 0.54 ± 0.04, nShannon: 0.68 ± 0.02). The 2013 mass mortality event resulted in severe community degradation, with indices dropping to their lowest values (nAMBI: 0.08 ± 0.11, nNQI1: 0.21 ± 0.09, nShannon: 0.09 ± 0.13). Recovery began in 2014, marked by high variability between stations (nAMBI: 0.40 ± 0.22), reflecting asynchronous recovery patterns, particularly evident in station C4 which showed minimal recovery (nAMBI = 0.00) while stations E4 and B8 approached pre-mortality conditions. By 2015, the community had largely recovered to good status with reduced between-station variability (nAMBI: 0.66 ± 0.02, nNQI1: 0.52 ± 0.04, nShannon: 0.65 ± 0.04), maintaining similar conditions in 2017.</w:t>
      </w:r>
    </w:p>
    <w:p w14:paraId="106DB68D" w14:textId="59E21044" w:rsidR="460EF760" w:rsidRDefault="460EF760" w:rsidP="460EF760">
      <w:pPr>
        <w:rPr>
          <w:lang w:val="en-GB"/>
        </w:rPr>
      </w:pPr>
    </w:p>
    <w:p w14:paraId="23C85A99" w14:textId="79D988BB" w:rsidR="00FD0461" w:rsidRPr="00FD0461" w:rsidRDefault="00FD0461" w:rsidP="66BE0FED">
      <w:pPr>
        <w:pStyle w:val="TableCaption"/>
        <w:keepNext/>
        <w:pBdr>
          <w:top w:val="none" w:sz="0" w:space="0" w:color="000000"/>
          <w:left w:val="none" w:sz="0" w:space="0" w:color="000000"/>
          <w:bottom w:val="none" w:sz="0" w:space="0" w:color="000000"/>
          <w:right w:val="none" w:sz="0" w:space="0" w:color="000000"/>
        </w:pBdr>
        <w:spacing w:before="60" w:after="60"/>
        <w:ind w:left="60" w:right="60"/>
        <w:rPr>
          <w:rFonts w:ascii="Cambria" w:eastAsia="Times New Roman" w:hAnsi="Cambria" w:cs="Times New Roman"/>
        </w:rPr>
      </w:pPr>
      <w:r w:rsidRPr="086FCF47">
        <w:rPr>
          <w:rFonts w:ascii="Cambria" w:eastAsia="Times New Roman" w:hAnsi="Cambria" w:cs="Times New Roman"/>
          <w:i w:val="0"/>
        </w:rPr>
        <w:t xml:space="preserve"> </w:t>
      </w:r>
      <w:r w:rsidR="47A878A5" w:rsidRPr="086FCF47">
        <w:rPr>
          <w:rFonts w:ascii="Cambria" w:eastAsia="Times New Roman" w:hAnsi="Cambria" w:cs="Times New Roman"/>
          <w:i w:val="0"/>
        </w:rPr>
        <w:t>Table 1:</w:t>
      </w:r>
      <w:r w:rsidRPr="66BE0FED">
        <w:rPr>
          <w:rFonts w:ascii="Cambria" w:eastAsia="Times New Roman" w:hAnsi="Cambria" w:cs="Times New Roman"/>
          <w:b w:val="0"/>
          <w:i w:val="0"/>
        </w:rPr>
        <w:t xml:space="preserve"> </w:t>
      </w:r>
      <w:r w:rsidRPr="66BE0FED">
        <w:rPr>
          <w:rFonts w:ascii="Cambria" w:eastAsia="Times New Roman" w:hAnsi="Cambria" w:cs="Times New Roman"/>
        </w:rPr>
        <w:t xml:space="preserve">Mean normalized benthic indices (± SD) across all stations showing temporal changes in </w:t>
      </w:r>
      <w:r w:rsidR="593C66C9" w:rsidRPr="086FCF47">
        <w:rPr>
          <w:rFonts w:ascii="Cambria" w:eastAsia="Times New Roman" w:hAnsi="Cambria" w:cs="Times New Roman"/>
        </w:rPr>
        <w:t>Kolgrafarfjörður</w:t>
      </w:r>
      <w:r w:rsidRPr="66BE0FED">
        <w:rPr>
          <w:rFonts w:ascii="Cambria" w:eastAsia="Times New Roman" w:hAnsi="Cambria" w:cs="Times New Roman"/>
        </w:rPr>
        <w:t xml:space="preserve"> fjord from 1999 to 2017.</w:t>
      </w:r>
    </w:p>
    <w:tbl>
      <w:tblPr>
        <w:tblW w:w="0" w:type="auto"/>
        <w:jc w:val="center"/>
        <w:tblLayout w:type="fixed"/>
        <w:tblLook w:val="0420" w:firstRow="1" w:lastRow="0" w:firstColumn="0" w:lastColumn="0" w:noHBand="0" w:noVBand="1"/>
      </w:tblPr>
      <w:tblGrid>
        <w:gridCol w:w="888"/>
        <w:gridCol w:w="1364"/>
        <w:gridCol w:w="1364"/>
        <w:gridCol w:w="1486"/>
        <w:gridCol w:w="2245"/>
      </w:tblGrid>
      <w:tr w:rsidR="00FD0461" w:rsidRPr="00FD0461" w14:paraId="2452131E" w14:textId="77777777" w:rsidTr="086FCF47">
        <w:trPr>
          <w:trHeight w:val="300"/>
          <w:tblHeader/>
          <w:jc w:val="center"/>
        </w:trPr>
        <w:tc>
          <w:tcPr>
            <w:tcW w:w="888" w:type="dxa"/>
            <w:tcBorders>
              <w:top w:val="single" w:sz="12" w:space="0" w:color="000000" w:themeColor="text1"/>
              <w:left w:val="single" w:sz="12" w:space="0" w:color="000000" w:themeColor="text1"/>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58485B99"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DejaVu Sans" w:eastAsia="DejaVu Sans" w:hAnsi="DejaVu Sans" w:cs="DejaVu Sans"/>
                <w:b/>
                <w:color w:val="000000"/>
                <w:lang w:val="en-US" w:eastAsia="en-US"/>
              </w:rPr>
            </w:pPr>
            <w:r w:rsidRPr="460EF760">
              <w:rPr>
                <w:rFonts w:ascii="DejaVu Sans" w:eastAsia="DejaVu Sans" w:hAnsi="DejaVu Sans" w:cs="DejaVu Sans"/>
                <w:b/>
                <w:color w:val="000000" w:themeColor="text1"/>
                <w:lang w:val="en-US" w:eastAsia="en-US"/>
              </w:rPr>
              <w:t>Year</w:t>
            </w:r>
          </w:p>
        </w:tc>
        <w:tc>
          <w:tcPr>
            <w:tcW w:w="1364" w:type="dxa"/>
            <w:tcBorders>
              <w:top w:val="single" w:sz="12" w:space="0" w:color="000000" w:themeColor="text1"/>
              <w:left w:val="single" w:sz="6" w:space="0" w:color="666666"/>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6AEEE960"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DejaVu Sans" w:eastAsia="DejaVu Sans" w:hAnsi="DejaVu Sans" w:cs="DejaVu Sans"/>
                <w:b/>
                <w:color w:val="000000"/>
                <w:lang w:val="en-US" w:eastAsia="en-US"/>
              </w:rPr>
            </w:pPr>
            <w:r w:rsidRPr="460EF760">
              <w:rPr>
                <w:rFonts w:ascii="DejaVu Sans" w:eastAsia="DejaVu Sans" w:hAnsi="DejaVu Sans" w:cs="DejaVu Sans"/>
                <w:b/>
                <w:color w:val="000000" w:themeColor="text1"/>
                <w:lang w:val="en-US" w:eastAsia="en-US"/>
              </w:rPr>
              <w:t>nAMBI</w:t>
            </w:r>
          </w:p>
        </w:tc>
        <w:tc>
          <w:tcPr>
            <w:tcW w:w="1364" w:type="dxa"/>
            <w:tcBorders>
              <w:top w:val="single" w:sz="12" w:space="0" w:color="000000" w:themeColor="text1"/>
              <w:left w:val="single" w:sz="6" w:space="0" w:color="666666"/>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6A7BFE2F"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DejaVu Sans" w:eastAsia="DejaVu Sans" w:hAnsi="DejaVu Sans" w:cs="DejaVu Sans"/>
                <w:b/>
                <w:color w:val="000000"/>
                <w:lang w:val="en-US" w:eastAsia="en-US"/>
              </w:rPr>
            </w:pPr>
            <w:r w:rsidRPr="460EF760">
              <w:rPr>
                <w:rFonts w:ascii="DejaVu Sans" w:eastAsia="DejaVu Sans" w:hAnsi="DejaVu Sans" w:cs="DejaVu Sans"/>
                <w:b/>
                <w:color w:val="000000" w:themeColor="text1"/>
                <w:lang w:val="en-US" w:eastAsia="en-US"/>
              </w:rPr>
              <w:t>nNQI1</w:t>
            </w:r>
          </w:p>
        </w:tc>
        <w:tc>
          <w:tcPr>
            <w:tcW w:w="1486" w:type="dxa"/>
            <w:tcBorders>
              <w:top w:val="single" w:sz="12" w:space="0" w:color="000000" w:themeColor="text1"/>
              <w:left w:val="single" w:sz="6" w:space="0" w:color="666666"/>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31D34A16"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DejaVu Sans" w:eastAsia="DejaVu Sans" w:hAnsi="DejaVu Sans" w:cs="DejaVu Sans"/>
                <w:b/>
                <w:color w:val="000000"/>
                <w:lang w:val="en-US" w:eastAsia="en-US"/>
              </w:rPr>
            </w:pPr>
            <w:r w:rsidRPr="460EF760">
              <w:rPr>
                <w:rFonts w:ascii="DejaVu Sans" w:eastAsia="DejaVu Sans" w:hAnsi="DejaVu Sans" w:cs="DejaVu Sans"/>
                <w:b/>
                <w:color w:val="000000" w:themeColor="text1"/>
                <w:lang w:val="en-US" w:eastAsia="en-US"/>
              </w:rPr>
              <w:t>nShannon</w:t>
            </w:r>
          </w:p>
        </w:tc>
        <w:tc>
          <w:tcPr>
            <w:tcW w:w="2245" w:type="dxa"/>
            <w:tcBorders>
              <w:top w:val="single" w:sz="12" w:space="0" w:color="000000" w:themeColor="text1"/>
              <w:left w:val="single" w:sz="6" w:space="0" w:color="666666"/>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tcPr>
          <w:p w14:paraId="11CDEEE2"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DejaVu Sans" w:eastAsia="DejaVu Sans" w:hAnsi="DejaVu Sans" w:cs="DejaVu Sans"/>
                <w:b/>
                <w:color w:val="000000"/>
                <w:lang w:val="en-US" w:eastAsia="en-US"/>
              </w:rPr>
            </w:pPr>
            <w:r w:rsidRPr="460EF760">
              <w:rPr>
                <w:rFonts w:ascii="DejaVu Sans" w:eastAsia="DejaVu Sans" w:hAnsi="DejaVu Sans" w:cs="DejaVu Sans"/>
                <w:b/>
                <w:color w:val="000000" w:themeColor="text1"/>
                <w:lang w:val="en-US" w:eastAsia="en-US"/>
              </w:rPr>
              <w:t>Ecological Status</w:t>
            </w:r>
          </w:p>
        </w:tc>
      </w:tr>
      <w:tr w:rsidR="00FD0461" w:rsidRPr="00FD0461" w14:paraId="4BA9EDB0" w14:textId="77777777" w:rsidTr="086FCF47">
        <w:trPr>
          <w:trHeight w:val="300"/>
          <w:jc w:val="center"/>
        </w:trPr>
        <w:tc>
          <w:tcPr>
            <w:tcW w:w="888" w:type="dxa"/>
            <w:tcBorders>
              <w:top w:val="single" w:sz="12" w:space="0" w:color="000000" w:themeColor="text1"/>
              <w:left w:val="single" w:sz="12" w:space="0" w:color="000000" w:themeColor="text1"/>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7BB43685" w14:textId="1C2E7FD4"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jc w:val="right"/>
              <w:rPr>
                <w:rFonts w:ascii="DejaVu Sans" w:eastAsia="DejaVu Sans" w:hAnsi="DejaVu Sans" w:cs="DejaVu Sans"/>
                <w:color w:val="000000"/>
                <w:sz w:val="20"/>
                <w:szCs w:val="20"/>
                <w:lang w:val="en-US" w:eastAsia="en-US"/>
              </w:rPr>
            </w:pPr>
            <w:r w:rsidRPr="086FCF47">
              <w:rPr>
                <w:rFonts w:ascii="DejaVu Sans" w:eastAsia="DejaVu Sans" w:hAnsi="DejaVu Sans" w:cs="DejaVu Sans"/>
                <w:color w:val="000000" w:themeColor="text1"/>
                <w:sz w:val="20"/>
                <w:szCs w:val="20"/>
                <w:lang w:val="en-US" w:eastAsia="en-US"/>
              </w:rPr>
              <w:t>1999</w:t>
            </w:r>
          </w:p>
        </w:tc>
        <w:tc>
          <w:tcPr>
            <w:tcW w:w="1364" w:type="dxa"/>
            <w:tcBorders>
              <w:top w:val="single" w:sz="12"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4B9C773D"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0.67 ± 0.05</w:t>
            </w:r>
          </w:p>
        </w:tc>
        <w:tc>
          <w:tcPr>
            <w:tcW w:w="1364" w:type="dxa"/>
            <w:tcBorders>
              <w:top w:val="single" w:sz="12"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4C9740CB"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0.54 ± 0.04</w:t>
            </w:r>
          </w:p>
        </w:tc>
        <w:tc>
          <w:tcPr>
            <w:tcW w:w="1486" w:type="dxa"/>
            <w:tcBorders>
              <w:top w:val="single" w:sz="12"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619D7938"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0.68 ± 0.03</w:t>
            </w:r>
          </w:p>
        </w:tc>
        <w:tc>
          <w:tcPr>
            <w:tcW w:w="2245" w:type="dxa"/>
            <w:tcBorders>
              <w:top w:val="single" w:sz="12" w:space="0" w:color="000000" w:themeColor="text1"/>
              <w:left w:val="single" w:sz="6" w:space="0" w:color="666666"/>
              <w:bottom w:val="single" w:sz="4"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tcPr>
          <w:p w14:paraId="71405280"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Good</w:t>
            </w:r>
          </w:p>
        </w:tc>
      </w:tr>
      <w:tr w:rsidR="00FD0461" w:rsidRPr="00FD0461" w14:paraId="105EA503" w14:textId="77777777" w:rsidTr="086FCF47">
        <w:trPr>
          <w:trHeight w:val="300"/>
          <w:jc w:val="center"/>
        </w:trPr>
        <w:tc>
          <w:tcPr>
            <w:tcW w:w="888" w:type="dxa"/>
            <w:tcBorders>
              <w:top w:val="single" w:sz="4" w:space="0" w:color="000000" w:themeColor="text1"/>
              <w:left w:val="single" w:sz="12" w:space="0" w:color="000000" w:themeColor="text1"/>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51105613" w14:textId="6DAA64E3"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jc w:val="right"/>
              <w:rPr>
                <w:rFonts w:ascii="DejaVu Sans" w:eastAsia="DejaVu Sans" w:hAnsi="DejaVu Sans" w:cs="DejaVu Sans"/>
                <w:color w:val="000000"/>
                <w:sz w:val="20"/>
                <w:szCs w:val="20"/>
                <w:lang w:val="en-US" w:eastAsia="en-US"/>
              </w:rPr>
            </w:pPr>
            <w:r w:rsidRPr="086FCF47">
              <w:rPr>
                <w:rFonts w:ascii="DejaVu Sans" w:eastAsia="DejaVu Sans" w:hAnsi="DejaVu Sans" w:cs="DejaVu Sans"/>
                <w:color w:val="000000" w:themeColor="text1"/>
                <w:sz w:val="20"/>
                <w:szCs w:val="20"/>
                <w:lang w:val="en-US" w:eastAsia="en-US"/>
              </w:rPr>
              <w:t>2013</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7AC2E845"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0.08 ± 0.11</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2255A950"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0.21 ± 0.09</w:t>
            </w:r>
          </w:p>
        </w:tc>
        <w:tc>
          <w:tcPr>
            <w:tcW w:w="1486"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4B4D1A7C"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0.09 ± 0.13</w:t>
            </w:r>
          </w:p>
        </w:tc>
        <w:tc>
          <w:tcPr>
            <w:tcW w:w="2245" w:type="dxa"/>
            <w:tcBorders>
              <w:top w:val="single" w:sz="4" w:space="0" w:color="000000" w:themeColor="text1"/>
              <w:left w:val="single" w:sz="6" w:space="0" w:color="666666"/>
              <w:bottom w:val="single" w:sz="4"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tcPr>
          <w:p w14:paraId="67FDD844"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Bad</w:t>
            </w:r>
          </w:p>
        </w:tc>
      </w:tr>
      <w:tr w:rsidR="00FD0461" w:rsidRPr="00FD0461" w14:paraId="4E9EFEDF" w14:textId="77777777" w:rsidTr="086FCF47">
        <w:trPr>
          <w:trHeight w:val="300"/>
          <w:jc w:val="center"/>
        </w:trPr>
        <w:tc>
          <w:tcPr>
            <w:tcW w:w="888" w:type="dxa"/>
            <w:tcBorders>
              <w:top w:val="single" w:sz="4" w:space="0" w:color="000000" w:themeColor="text1"/>
              <w:left w:val="single" w:sz="12" w:space="0" w:color="000000" w:themeColor="text1"/>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19ED24AE" w14:textId="37F33058"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jc w:val="right"/>
              <w:rPr>
                <w:rFonts w:ascii="DejaVu Sans" w:eastAsia="DejaVu Sans" w:hAnsi="DejaVu Sans" w:cs="DejaVu Sans"/>
                <w:color w:val="000000"/>
                <w:sz w:val="20"/>
                <w:szCs w:val="20"/>
                <w:lang w:val="en-US" w:eastAsia="en-US"/>
              </w:rPr>
            </w:pPr>
            <w:r w:rsidRPr="086FCF47">
              <w:rPr>
                <w:rFonts w:ascii="DejaVu Sans" w:eastAsia="DejaVu Sans" w:hAnsi="DejaVu Sans" w:cs="DejaVu Sans"/>
                <w:color w:val="000000" w:themeColor="text1"/>
                <w:sz w:val="20"/>
                <w:szCs w:val="20"/>
                <w:lang w:val="en-US" w:eastAsia="en-US"/>
              </w:rPr>
              <w:t>2014</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39A4F0B7"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0.4 ± 0.22</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07B37D97"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0.39 ± 0.12</w:t>
            </w:r>
          </w:p>
        </w:tc>
        <w:tc>
          <w:tcPr>
            <w:tcW w:w="1486"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0BE5CCEB"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0.44 ± 0.25</w:t>
            </w:r>
          </w:p>
        </w:tc>
        <w:tc>
          <w:tcPr>
            <w:tcW w:w="2245" w:type="dxa"/>
            <w:tcBorders>
              <w:top w:val="single" w:sz="4" w:space="0" w:color="000000" w:themeColor="text1"/>
              <w:left w:val="single" w:sz="6" w:space="0" w:color="666666"/>
              <w:bottom w:val="single" w:sz="4"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tcPr>
          <w:p w14:paraId="09F31CA8"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Moderate</w:t>
            </w:r>
          </w:p>
        </w:tc>
      </w:tr>
      <w:tr w:rsidR="00FD0461" w:rsidRPr="00FD0461" w14:paraId="06DB189D" w14:textId="77777777" w:rsidTr="086FCF47">
        <w:trPr>
          <w:trHeight w:val="300"/>
          <w:jc w:val="center"/>
        </w:trPr>
        <w:tc>
          <w:tcPr>
            <w:tcW w:w="888" w:type="dxa"/>
            <w:tcBorders>
              <w:top w:val="single" w:sz="4" w:space="0" w:color="000000" w:themeColor="text1"/>
              <w:left w:val="single" w:sz="12" w:space="0" w:color="000000" w:themeColor="text1"/>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44A48070" w14:textId="62C5D052"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jc w:val="right"/>
              <w:rPr>
                <w:rFonts w:ascii="DejaVu Sans" w:eastAsia="DejaVu Sans" w:hAnsi="DejaVu Sans" w:cs="DejaVu Sans"/>
                <w:color w:val="000000"/>
                <w:sz w:val="20"/>
                <w:szCs w:val="20"/>
                <w:lang w:val="en-US" w:eastAsia="en-US"/>
              </w:rPr>
            </w:pPr>
            <w:r w:rsidRPr="086FCF47">
              <w:rPr>
                <w:rFonts w:ascii="DejaVu Sans" w:eastAsia="DejaVu Sans" w:hAnsi="DejaVu Sans" w:cs="DejaVu Sans"/>
                <w:color w:val="000000" w:themeColor="text1"/>
                <w:sz w:val="20"/>
                <w:szCs w:val="20"/>
                <w:lang w:val="en-US" w:eastAsia="en-US"/>
              </w:rPr>
              <w:t>2015</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75E010D7"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0.66 ± 0.02</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2FF3053D"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0.51 ± 0.04</w:t>
            </w:r>
          </w:p>
        </w:tc>
        <w:tc>
          <w:tcPr>
            <w:tcW w:w="1486"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191CB5D3"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0.65 ± 0.04</w:t>
            </w:r>
          </w:p>
        </w:tc>
        <w:tc>
          <w:tcPr>
            <w:tcW w:w="2245" w:type="dxa"/>
            <w:tcBorders>
              <w:top w:val="single" w:sz="4" w:space="0" w:color="000000" w:themeColor="text1"/>
              <w:left w:val="single" w:sz="6" w:space="0" w:color="666666"/>
              <w:bottom w:val="single" w:sz="4"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tcPr>
          <w:p w14:paraId="7D78301F"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Good</w:t>
            </w:r>
          </w:p>
        </w:tc>
      </w:tr>
      <w:tr w:rsidR="00FD0461" w:rsidRPr="00FD0461" w14:paraId="4D499A43" w14:textId="77777777" w:rsidTr="086FCF47">
        <w:trPr>
          <w:trHeight w:val="300"/>
          <w:jc w:val="center"/>
        </w:trPr>
        <w:tc>
          <w:tcPr>
            <w:tcW w:w="888" w:type="dxa"/>
            <w:tcBorders>
              <w:top w:val="single" w:sz="4" w:space="0" w:color="000000" w:themeColor="text1"/>
              <w:left w:val="single" w:sz="12" w:space="0" w:color="000000" w:themeColor="text1"/>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1E4C028C" w14:textId="47F6FA1C"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jc w:val="right"/>
              <w:rPr>
                <w:rFonts w:ascii="DejaVu Sans" w:eastAsia="DejaVu Sans" w:hAnsi="DejaVu Sans" w:cs="DejaVu Sans"/>
                <w:color w:val="000000"/>
                <w:sz w:val="20"/>
                <w:szCs w:val="20"/>
                <w:lang w:val="en-US" w:eastAsia="en-US"/>
              </w:rPr>
            </w:pPr>
            <w:r w:rsidRPr="086FCF47">
              <w:rPr>
                <w:rFonts w:ascii="DejaVu Sans" w:eastAsia="DejaVu Sans" w:hAnsi="DejaVu Sans" w:cs="DejaVu Sans"/>
                <w:color w:val="000000" w:themeColor="text1"/>
                <w:sz w:val="20"/>
                <w:szCs w:val="20"/>
                <w:lang w:val="en-US" w:eastAsia="en-US"/>
              </w:rPr>
              <w:t>2016</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650A8196"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0.64 ± 0.02</w:t>
            </w:r>
          </w:p>
        </w:tc>
        <w:tc>
          <w:tcPr>
            <w:tcW w:w="1364"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5F1A3154"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0.52 ± 0.03</w:t>
            </w:r>
          </w:p>
        </w:tc>
        <w:tc>
          <w:tcPr>
            <w:tcW w:w="1486" w:type="dxa"/>
            <w:tcBorders>
              <w:top w:val="single" w:sz="4" w:space="0" w:color="000000" w:themeColor="text1"/>
              <w:left w:val="single" w:sz="6" w:space="0" w:color="666666"/>
              <w:bottom w:val="single" w:sz="4"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0AE35B8E"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0.65 ± 0.04</w:t>
            </w:r>
          </w:p>
        </w:tc>
        <w:tc>
          <w:tcPr>
            <w:tcW w:w="2245" w:type="dxa"/>
            <w:tcBorders>
              <w:top w:val="single" w:sz="4" w:space="0" w:color="000000" w:themeColor="text1"/>
              <w:left w:val="single" w:sz="6" w:space="0" w:color="666666"/>
              <w:bottom w:val="single" w:sz="4"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tcPr>
          <w:p w14:paraId="4F3C099D"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Good</w:t>
            </w:r>
          </w:p>
        </w:tc>
      </w:tr>
      <w:tr w:rsidR="00FD0461" w:rsidRPr="00FD0461" w14:paraId="3699E32E" w14:textId="77777777" w:rsidTr="086FCF47">
        <w:trPr>
          <w:trHeight w:val="300"/>
          <w:jc w:val="center"/>
        </w:trPr>
        <w:tc>
          <w:tcPr>
            <w:tcW w:w="888" w:type="dxa"/>
            <w:tcBorders>
              <w:top w:val="single" w:sz="4" w:space="0" w:color="000000" w:themeColor="text1"/>
              <w:left w:val="single" w:sz="12" w:space="0" w:color="000000" w:themeColor="text1"/>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1BAFC818"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jc w:val="right"/>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lastRenderedPageBreak/>
              <w:t>2,017</w:t>
            </w:r>
          </w:p>
        </w:tc>
        <w:tc>
          <w:tcPr>
            <w:tcW w:w="1364" w:type="dxa"/>
            <w:tcBorders>
              <w:top w:val="single" w:sz="4" w:space="0" w:color="000000" w:themeColor="text1"/>
              <w:left w:val="single" w:sz="6" w:space="0" w:color="666666"/>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419C0CB2"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0.63 ± 0.04</w:t>
            </w:r>
          </w:p>
        </w:tc>
        <w:tc>
          <w:tcPr>
            <w:tcW w:w="1364" w:type="dxa"/>
            <w:tcBorders>
              <w:top w:val="single" w:sz="4" w:space="0" w:color="000000" w:themeColor="text1"/>
              <w:left w:val="single" w:sz="6" w:space="0" w:color="666666"/>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1A9FE98D"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0.51 ± 0.05</w:t>
            </w:r>
          </w:p>
        </w:tc>
        <w:tc>
          <w:tcPr>
            <w:tcW w:w="1486" w:type="dxa"/>
            <w:tcBorders>
              <w:top w:val="single" w:sz="4" w:space="0" w:color="000000" w:themeColor="text1"/>
              <w:left w:val="single" w:sz="6" w:space="0" w:color="666666"/>
              <w:bottom w:val="single" w:sz="12" w:space="0" w:color="000000" w:themeColor="text1"/>
              <w:right w:val="single" w:sz="6" w:space="0" w:color="666666"/>
            </w:tcBorders>
            <w:shd w:val="clear" w:color="auto" w:fill="FFFFFF" w:themeFill="background1"/>
            <w:tcMar>
              <w:top w:w="0" w:type="dxa"/>
              <w:left w:w="0" w:type="dxa"/>
              <w:bottom w:w="0" w:type="dxa"/>
              <w:right w:w="0" w:type="dxa"/>
            </w:tcMar>
            <w:vAlign w:val="center"/>
          </w:tcPr>
          <w:p w14:paraId="03CF7462"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0.66 ± 0.07</w:t>
            </w:r>
          </w:p>
        </w:tc>
        <w:tc>
          <w:tcPr>
            <w:tcW w:w="2245" w:type="dxa"/>
            <w:tcBorders>
              <w:top w:val="single" w:sz="4" w:space="0" w:color="000000" w:themeColor="text1"/>
              <w:left w:val="single" w:sz="6" w:space="0" w:color="666666"/>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tcPr>
          <w:p w14:paraId="48B082E2" w14:textId="77777777" w:rsidR="00FD0461" w:rsidRPr="00FD0461" w:rsidRDefault="00FD0461" w:rsidP="00FD0461">
            <w:pPr>
              <w:pBdr>
                <w:top w:val="none" w:sz="0" w:space="0" w:color="000000"/>
                <w:left w:val="none" w:sz="0" w:space="0" w:color="000000"/>
                <w:bottom w:val="none" w:sz="0" w:space="0" w:color="000000"/>
                <w:right w:val="none" w:sz="0" w:space="0" w:color="000000"/>
              </w:pBdr>
              <w:spacing w:before="80" w:after="80" w:line="240" w:lineRule="auto"/>
              <w:ind w:left="80" w:right="80"/>
              <w:rPr>
                <w:rFonts w:ascii="DejaVu Sans" w:eastAsia="DejaVu Sans" w:hAnsi="DejaVu Sans" w:cs="DejaVu Sans"/>
                <w:color w:val="000000"/>
                <w:sz w:val="20"/>
                <w:szCs w:val="20"/>
                <w:lang w:val="en-US" w:eastAsia="en-US"/>
              </w:rPr>
            </w:pPr>
            <w:r w:rsidRPr="460EF760">
              <w:rPr>
                <w:rFonts w:ascii="DejaVu Sans" w:eastAsia="DejaVu Sans" w:hAnsi="DejaVu Sans" w:cs="DejaVu Sans"/>
                <w:color w:val="000000" w:themeColor="text1"/>
                <w:sz w:val="20"/>
                <w:szCs w:val="20"/>
                <w:lang w:val="en-US" w:eastAsia="en-US"/>
              </w:rPr>
              <w:t>Good</w:t>
            </w:r>
          </w:p>
        </w:tc>
      </w:tr>
    </w:tbl>
    <w:p w14:paraId="48AD35B3" w14:textId="77777777" w:rsidR="00FD0461" w:rsidRPr="00FD0461" w:rsidRDefault="00FD0461" w:rsidP="00FD0461">
      <w:pPr>
        <w:spacing w:after="0" w:line="240" w:lineRule="auto"/>
        <w:rPr>
          <w:rFonts w:ascii="Cambria" w:eastAsia="Times New Roman" w:hAnsi="Cambria" w:cs="Times New Roman"/>
          <w:sz w:val="24"/>
          <w:szCs w:val="24"/>
          <w:lang w:val="en-US" w:eastAsia="en-US"/>
        </w:rPr>
      </w:pPr>
    </w:p>
    <w:p w14:paraId="0297D3CA" w14:textId="37F1F3A3" w:rsidR="00970E69" w:rsidRPr="00970E69" w:rsidRDefault="00970E69" w:rsidP="00970E69">
      <w:pPr>
        <w:spacing w:after="0" w:line="240" w:lineRule="auto"/>
        <w:rPr>
          <w:rFonts w:ascii="Cambria" w:eastAsia="Times New Roman" w:hAnsi="Cambria" w:cs="Times New Roman"/>
          <w:sz w:val="24"/>
          <w:szCs w:val="24"/>
          <w:lang w:val="en-US" w:eastAsia="en-US"/>
        </w:rPr>
      </w:pPr>
    </w:p>
    <w:p w14:paraId="136CB55A" w14:textId="77777777" w:rsidR="00D80FAE" w:rsidRPr="00643F36" w:rsidRDefault="00D80FAE" w:rsidP="00643F36">
      <w:pPr>
        <w:rPr>
          <w:b/>
          <w:lang w:val="en-GB"/>
        </w:rPr>
      </w:pPr>
    </w:p>
    <w:p w14:paraId="60CC7044" w14:textId="29EF3600" w:rsidR="00643F36" w:rsidRDefault="00BA1D2D" w:rsidP="269F222E">
      <w:pPr>
        <w:rPr>
          <w:b/>
          <w:lang w:val="en-GB"/>
        </w:rPr>
      </w:pPr>
      <w:r w:rsidRPr="00BA1D2D">
        <w:rPr>
          <w:b/>
          <w:lang w:val="en-GB"/>
        </w:rPr>
        <w:t>3.2 Multivariate Analysis Results</w:t>
      </w:r>
    </w:p>
    <w:p w14:paraId="2DF68333" w14:textId="77777777" w:rsidR="00BF1662" w:rsidRPr="003638D6" w:rsidRDefault="00BF1662" w:rsidP="00BF1662">
      <w:pPr>
        <w:rPr>
          <w:lang w:val="en-GB"/>
        </w:rPr>
      </w:pPr>
      <w:r w:rsidRPr="003638D6">
        <w:rPr>
          <w:lang w:val="en-GB"/>
        </w:rPr>
        <w:t xml:space="preserve">3.2.1 NMDS Ordination and Environmental Correlations </w:t>
      </w:r>
    </w:p>
    <w:p w14:paraId="710335C6" w14:textId="4DACF285" w:rsidR="00BF1662" w:rsidRPr="003638D6" w:rsidDel="00BA1D2D" w:rsidRDefault="00BF1662" w:rsidP="00BF1662">
      <w:pPr>
        <w:rPr>
          <w:lang w:val="en-GB"/>
        </w:rPr>
      </w:pPr>
      <w:r w:rsidRPr="003638D6">
        <w:rPr>
          <w:lang w:val="en-GB"/>
        </w:rPr>
        <w:t xml:space="preserve">Non-metric multidimensional scaling (NMDS) ordination revealed clear temporal patterns in benthic community composition from 2013 to 2017 (stress = 0.138). The analysis, based on Bray-Curtis dissimilarities of </w:t>
      </w:r>
      <w:r w:rsidRPr="460EF760">
        <w:rPr>
          <w:highlight w:val="yellow"/>
          <w:lang w:val="en-GB"/>
        </w:rPr>
        <w:t>104 tax</w:t>
      </w:r>
      <w:r w:rsidRPr="003638D6">
        <w:rPr>
          <w:lang w:val="en-GB"/>
        </w:rPr>
        <w:t>a across 36 samples (6 stations × 6 years), showed distinct recovery trajectories for different stations. Environmental fitting identified significant correlations with sediment characteristics (p &lt; 0.05): organic content (r² = 0.640), fine mud &lt;63μm (r² = 0.536), very fine particles &lt;20μm (r² = 0.469), and medium-fine particles &lt;125μm (r² = 0.334).</w:t>
      </w:r>
    </w:p>
    <w:p w14:paraId="4B99DE38" w14:textId="19199C7B" w:rsidR="2B3535AB" w:rsidRDefault="2B3535AB" w:rsidP="460EF760">
      <w:pPr>
        <w:spacing w:after="160"/>
        <w:rPr>
          <w:color w:val="FF0000"/>
          <w:highlight w:val="yellow"/>
          <w:lang w:val="en-GB"/>
        </w:rPr>
      </w:pPr>
      <w:r w:rsidRPr="086FCF47">
        <w:rPr>
          <w:color w:val="FF0000"/>
          <w:lang w:val="en-GB"/>
        </w:rPr>
        <w:t xml:space="preserve">The NDMS analysis showed the years 2013 and 2014 each aggregating into ellipses by year rather than grouping the data by stations (Figure 3). The reference year 1999 was farthest away from 2013 and 2014, but 2015, 2016 and 2017 were intermediates which overlapped somewhat with one another but were more </w:t>
      </w:r>
      <w:bookmarkStart w:id="8" w:name="_Int_7DA9Aq2w"/>
      <w:r w:rsidRPr="086FCF47">
        <w:rPr>
          <w:color w:val="FF0000"/>
          <w:lang w:val="en-GB"/>
        </w:rPr>
        <w:t>similar to</w:t>
      </w:r>
      <w:bookmarkEnd w:id="8"/>
      <w:r w:rsidRPr="086FCF47">
        <w:rPr>
          <w:color w:val="FF0000"/>
          <w:lang w:val="en-GB"/>
        </w:rPr>
        <w:t xml:space="preserve"> 1999 than 2013 and 2014. The data grouped somewhat more by station than by year for data from 2015, 2016 and 2017</w:t>
      </w:r>
      <w:r w:rsidR="04B8841C" w:rsidRPr="086FCF47">
        <w:rPr>
          <w:color w:val="FF0000"/>
          <w:lang w:val="en-GB"/>
        </w:rPr>
        <w:t>, with stations E3 and E4 grouping away from the other 4 stations (lower position on the graph)</w:t>
      </w:r>
      <w:r w:rsidRPr="086FCF47">
        <w:rPr>
          <w:color w:val="FF0000"/>
          <w:lang w:val="en-GB"/>
        </w:rPr>
        <w:t>.</w:t>
      </w:r>
    </w:p>
    <w:p w14:paraId="471598A5" w14:textId="109DB702" w:rsidR="74D2F4C9" w:rsidDel="00623F76" w:rsidRDefault="00886B68" w:rsidP="269F222E">
      <w:pPr>
        <w:rPr>
          <w:del w:id="9" w:author="Valtýr Sigurðsson" w:date="2024-11-20T14:06:00Z" w16du:dateUtc="2024-11-20T14:06:00Z"/>
        </w:rPr>
      </w:pPr>
      <w:r>
        <w:rPr>
          <w:noProof/>
        </w:rPr>
        <w:lastRenderedPageBreak/>
        <w:drawing>
          <wp:inline distT="0" distB="0" distL="0" distR="0" wp14:anchorId="4ADE8123" wp14:editId="7E2905C7">
            <wp:extent cx="5267325" cy="4391025"/>
            <wp:effectExtent l="0" t="0" r="9525" b="9525"/>
            <wp:docPr id="159253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67325" cy="4391025"/>
                    </a:xfrm>
                    <a:prstGeom prst="rect">
                      <a:avLst/>
                    </a:prstGeom>
                  </pic:spPr>
                </pic:pic>
              </a:graphicData>
            </a:graphic>
          </wp:inline>
        </w:drawing>
      </w:r>
      <w:commentRangeStart w:id="10"/>
      <w:commentRangeStart w:id="11"/>
      <w:commentRangeStart w:id="12"/>
      <w:commentRangeStart w:id="13"/>
      <w:commentRangeStart w:id="14"/>
      <w:commentRangeStart w:id="15"/>
      <w:commentRangeEnd w:id="15"/>
      <w:r w:rsidR="74D2F4C9">
        <w:rPr>
          <w:rStyle w:val="CommentReference"/>
        </w:rPr>
        <w:commentReference w:id="15"/>
      </w:r>
      <w:commentRangeEnd w:id="10"/>
      <w:r w:rsidR="74D2F4C9">
        <w:rPr>
          <w:rStyle w:val="CommentReference"/>
        </w:rPr>
        <w:commentReference w:id="10"/>
      </w:r>
      <w:commentRangeEnd w:id="11"/>
      <w:r w:rsidR="74D2F4C9">
        <w:rPr>
          <w:rStyle w:val="CommentReference"/>
        </w:rPr>
        <w:commentReference w:id="11"/>
      </w:r>
      <w:commentRangeEnd w:id="12"/>
      <w:r w:rsidR="74D2F4C9">
        <w:rPr>
          <w:rStyle w:val="CommentReference"/>
        </w:rPr>
        <w:commentReference w:id="12"/>
      </w:r>
      <w:commentRangeEnd w:id="13"/>
      <w:r w:rsidR="74D2F4C9">
        <w:rPr>
          <w:rStyle w:val="CommentReference"/>
        </w:rPr>
        <w:commentReference w:id="13"/>
      </w:r>
      <w:commentRangeEnd w:id="14"/>
      <w:r w:rsidR="74D2F4C9">
        <w:rPr>
          <w:rStyle w:val="CommentReference"/>
        </w:rPr>
        <w:commentReference w:id="14"/>
      </w:r>
    </w:p>
    <w:p w14:paraId="5952A900" w14:textId="322BABD6" w:rsidR="00BE3A2E" w:rsidRPr="00182A09" w:rsidRDefault="5F496161" w:rsidP="00BE3A2E">
      <w:pPr>
        <w:rPr>
          <w:lang w:val="en-GB"/>
        </w:rPr>
      </w:pPr>
      <w:r w:rsidRPr="086FCF47">
        <w:rPr>
          <w:lang w:val="en-GB"/>
        </w:rPr>
        <w:t xml:space="preserve">Figure </w:t>
      </w:r>
      <w:r w:rsidR="77D15688" w:rsidRPr="086FCF47">
        <w:rPr>
          <w:lang w:val="en-GB"/>
        </w:rPr>
        <w:t>3</w:t>
      </w:r>
      <w:r w:rsidRPr="086FCF47">
        <w:rPr>
          <w:lang w:val="en-GB"/>
        </w:rPr>
        <w:t>.</w:t>
      </w:r>
      <w:r w:rsidR="008D27F1" w:rsidRPr="086FCF47">
        <w:rPr>
          <w:lang w:val="en-GB"/>
        </w:rPr>
        <w:t xml:space="preserve"> </w:t>
      </w:r>
      <w:r w:rsidR="008D27F1" w:rsidRPr="086FCF47">
        <w:rPr>
          <w:lang w:val="en-GB"/>
        </w:rPr>
        <w:t xml:space="preserve"> Non-metric multidimensional scaling (NMDS) ordination of benthic community composition in </w:t>
      </w:r>
      <w:r w:rsidR="70412B7C" w:rsidRPr="086FCF47">
        <w:rPr>
          <w:lang w:val="en-GB"/>
        </w:rPr>
        <w:t>Kolgrafarfjörður</w:t>
      </w:r>
      <w:r w:rsidR="008D27F1" w:rsidRPr="086FCF47">
        <w:rPr>
          <w:lang w:val="en-GB"/>
        </w:rPr>
        <w:t xml:space="preserve"> comparing baseline data from 1999 with post-disturbance recovery period (2013-2017). Points represent sampling stations in different years, with color indicating station and shape indicating sampling year. The ordination is based on Bray-Curtis dissimilarities of 104 taxa across 36 samples (stress = 0.138).</w:t>
      </w:r>
      <w:r w:rsidR="00BE3A2E" w:rsidRPr="00182A09">
        <w:rPr>
          <w:lang w:val="en-GB"/>
        </w:rPr>
        <w:t>3.2.2 Community Succession Patterns</w:t>
      </w:r>
      <w:r w:rsidR="2E4252D4" w:rsidRPr="086FCF47">
        <w:rPr>
          <w:lang w:val="en-GB"/>
        </w:rPr>
        <w:t>.</w:t>
      </w:r>
    </w:p>
    <w:p w14:paraId="6A22B30F" w14:textId="49666193" w:rsidR="460EF760" w:rsidRDefault="460EF760" w:rsidP="460EF760">
      <w:pPr>
        <w:rPr>
          <w:lang w:val="en-GB"/>
        </w:rPr>
      </w:pPr>
    </w:p>
    <w:p w14:paraId="532A37F2" w14:textId="1E347874" w:rsidR="00BE3A2E" w:rsidRPr="00182A09" w:rsidRDefault="00BE3A2E" w:rsidP="00BE3A2E">
      <w:pPr>
        <w:rPr>
          <w:lang w:val="en-GB"/>
        </w:rPr>
      </w:pPr>
      <w:commentRangeStart w:id="16"/>
      <w:r w:rsidRPr="00182A09">
        <w:rPr>
          <w:lang w:val="en-GB"/>
        </w:rPr>
        <w:t xml:space="preserve">Temporal analysis revealed a clear succession pattern across the five-year period. The opportunistic species </w:t>
      </w:r>
      <w:r w:rsidRPr="00182A09">
        <w:rPr>
          <w:i/>
          <w:iCs/>
          <w:lang w:val="en-GB"/>
        </w:rPr>
        <w:t>Capitella capitata</w:t>
      </w:r>
      <w:r w:rsidRPr="00182A09">
        <w:rPr>
          <w:lang w:val="en-GB"/>
        </w:rPr>
        <w:t xml:space="preserve"> strongly dominated the early recovery phase (</w:t>
      </w:r>
      <w:commentRangeStart w:id="17"/>
      <w:r w:rsidRPr="00182A09">
        <w:rPr>
          <w:lang w:val="en-GB"/>
        </w:rPr>
        <w:t>2013: 66,225 ind. m⁻²</w:t>
      </w:r>
      <w:commentRangeEnd w:id="17"/>
      <w:r w:rsidR="00FB3387">
        <w:rPr>
          <w:rStyle w:val="CommentReference"/>
        </w:rPr>
        <w:commentReference w:id="17"/>
      </w:r>
      <w:r w:rsidRPr="00182A09">
        <w:rPr>
          <w:lang w:val="en-GB"/>
        </w:rPr>
        <w:t>), showing a dramatic decline over subsequent years (2014: 12,842 ind. m⁻²; 2015: 33 ind. m⁻²; 2016: 333 ind. m⁻²) until complete absence in 2017. Despite this temporal decline,</w:t>
      </w:r>
      <w:r w:rsidRPr="00182A09">
        <w:rPr>
          <w:i/>
          <w:iCs/>
          <w:lang w:val="en-GB"/>
        </w:rPr>
        <w:t xml:space="preserve"> C. capitata</w:t>
      </w:r>
      <w:r w:rsidRPr="00182A09">
        <w:rPr>
          <w:lang w:val="en-GB"/>
        </w:rPr>
        <w:t xml:space="preserve"> remained the most abundant species overall (35.9% of total abundance, 79,433 ind. m⁻²). The succession was characterized by a shift from </w:t>
      </w:r>
      <w:r w:rsidRPr="00182A09">
        <w:rPr>
          <w:i/>
          <w:iCs/>
          <w:lang w:val="en-GB"/>
        </w:rPr>
        <w:t>C. capitata</w:t>
      </w:r>
      <w:r w:rsidRPr="00182A09">
        <w:rPr>
          <w:lang w:val="en-GB"/>
        </w:rPr>
        <w:t xml:space="preserve"> dominance to a more diverse community, with </w:t>
      </w:r>
      <w:r w:rsidRPr="00182A09">
        <w:rPr>
          <w:i/>
          <w:iCs/>
          <w:lang w:val="en-GB"/>
        </w:rPr>
        <w:t xml:space="preserve">Polydora </w:t>
      </w:r>
      <w:r w:rsidR="00455412" w:rsidRPr="00182A09">
        <w:rPr>
          <w:i/>
          <w:iCs/>
          <w:lang w:val="en-GB"/>
        </w:rPr>
        <w:t>sp.</w:t>
      </w:r>
      <w:r w:rsidR="00455412" w:rsidRPr="00182A09">
        <w:rPr>
          <w:lang w:val="en-GB"/>
        </w:rPr>
        <w:t xml:space="preserve"> </w:t>
      </w:r>
      <w:r w:rsidRPr="00182A09">
        <w:rPr>
          <w:lang w:val="en-GB"/>
        </w:rPr>
        <w:t xml:space="preserve">(8.56%, 18,975 ind. m⁻²) and </w:t>
      </w:r>
      <w:r w:rsidRPr="00182A09">
        <w:rPr>
          <w:i/>
          <w:iCs/>
          <w:lang w:val="en-GB"/>
        </w:rPr>
        <w:t>Ophelina acuminata</w:t>
      </w:r>
      <w:r w:rsidRPr="00182A09">
        <w:rPr>
          <w:lang w:val="en-GB"/>
        </w:rPr>
        <w:t xml:space="preserve"> (8.09%, 17,912 ind. m⁻²) becoming prominent in later years. By 2017, the community was dominated by Polydora (11,908 ind. m⁻²) and </w:t>
      </w:r>
      <w:r w:rsidRPr="00182A09">
        <w:rPr>
          <w:i/>
          <w:iCs/>
          <w:lang w:val="en-GB"/>
        </w:rPr>
        <w:t>Scalibregma inflatum</w:t>
      </w:r>
      <w:r w:rsidRPr="00182A09">
        <w:rPr>
          <w:lang w:val="en-GB"/>
        </w:rPr>
        <w:t xml:space="preserve"> (5,133 ind. m⁻²), with increased abundances of equilibrium species such as </w:t>
      </w:r>
      <w:r w:rsidRPr="00182A09">
        <w:rPr>
          <w:i/>
          <w:iCs/>
          <w:lang w:val="en-GB"/>
        </w:rPr>
        <w:t xml:space="preserve">Macoma calcarea </w:t>
      </w:r>
      <w:r w:rsidRPr="00182A09">
        <w:rPr>
          <w:lang w:val="en-GB"/>
        </w:rPr>
        <w:t xml:space="preserve">(4,312 ind. m⁻²) and </w:t>
      </w:r>
      <w:r w:rsidRPr="00182A09">
        <w:rPr>
          <w:i/>
          <w:iCs/>
          <w:lang w:val="en-GB"/>
        </w:rPr>
        <w:t>Scoloplos armiger</w:t>
      </w:r>
      <w:r w:rsidRPr="00182A09">
        <w:rPr>
          <w:lang w:val="en-GB"/>
        </w:rPr>
        <w:t xml:space="preserve"> (3,700 ind. m⁻²).</w:t>
      </w:r>
      <w:commentRangeEnd w:id="16"/>
      <w:r>
        <w:rPr>
          <w:rStyle w:val="CommentReference"/>
        </w:rPr>
        <w:commentReference w:id="16"/>
      </w:r>
    </w:p>
    <w:p w14:paraId="15B11BAE" w14:textId="77777777" w:rsidR="00BE3A2E" w:rsidRPr="00182A09" w:rsidRDefault="00BE3A2E" w:rsidP="00BE3A2E">
      <w:pPr>
        <w:rPr>
          <w:lang w:val="en-GB"/>
        </w:rPr>
      </w:pPr>
    </w:p>
    <w:p w14:paraId="467F90BE" w14:textId="77777777" w:rsidR="00BE3A2E" w:rsidRPr="00182A09" w:rsidRDefault="00BE3A2E" w:rsidP="00BE3A2E">
      <w:pPr>
        <w:rPr>
          <w:lang w:val="en-GB"/>
        </w:rPr>
      </w:pPr>
      <w:r w:rsidRPr="00182A09">
        <w:rPr>
          <w:lang w:val="en-GB"/>
        </w:rPr>
        <w:lastRenderedPageBreak/>
        <w:t>3.2.3 Spatial Organization in NMDS Space</w:t>
      </w:r>
    </w:p>
    <w:p w14:paraId="26E09B26" w14:textId="36EE1A22" w:rsidR="00BE3A2E" w:rsidRPr="00182A09" w:rsidRDefault="00BE3A2E" w:rsidP="00BE3A2E">
      <w:pPr>
        <w:rPr>
          <w:lang w:val="en-GB"/>
        </w:rPr>
      </w:pPr>
      <w:r w:rsidRPr="00182A09">
        <w:rPr>
          <w:lang w:val="en-GB"/>
        </w:rPr>
        <w:t xml:space="preserve">The NMDS ordination showed clear spatial segregation of dominant species. </w:t>
      </w:r>
      <w:r w:rsidR="00455412" w:rsidRPr="00182A09">
        <w:rPr>
          <w:i/>
          <w:iCs/>
          <w:lang w:val="en-GB"/>
        </w:rPr>
        <w:t>C.</w:t>
      </w:r>
      <w:r w:rsidRPr="00182A09">
        <w:rPr>
          <w:i/>
          <w:iCs/>
          <w:lang w:val="en-GB"/>
        </w:rPr>
        <w:t xml:space="preserve"> capitata</w:t>
      </w:r>
      <w:r w:rsidRPr="00182A09">
        <w:rPr>
          <w:lang w:val="en-GB"/>
        </w:rPr>
        <w:t>, the most abundant species (27.0% of total abundance), was strongly isolated in positive NMDS1 space (NMDS1 = 1.91), distinctly separated from all other species. A group of five species</w:t>
      </w:r>
      <w:r w:rsidR="00B355FE" w:rsidRPr="00182A09">
        <w:rPr>
          <w:lang w:val="en-GB"/>
        </w:rPr>
        <w:t>/taxa</w:t>
      </w:r>
      <w:r w:rsidRPr="00182A09">
        <w:rPr>
          <w:lang w:val="en-GB"/>
        </w:rPr>
        <w:t xml:space="preserve">, including </w:t>
      </w:r>
      <w:r w:rsidRPr="00182A09">
        <w:rPr>
          <w:i/>
          <w:iCs/>
          <w:lang w:val="en-GB"/>
        </w:rPr>
        <w:t xml:space="preserve">Polydora </w:t>
      </w:r>
      <w:r w:rsidR="00F33D0C" w:rsidRPr="00182A09">
        <w:rPr>
          <w:i/>
          <w:iCs/>
          <w:lang w:val="en-GB"/>
        </w:rPr>
        <w:t>sp.</w:t>
      </w:r>
      <w:r w:rsidR="00F33D0C" w:rsidRPr="00182A09">
        <w:rPr>
          <w:lang w:val="en-GB"/>
        </w:rPr>
        <w:t xml:space="preserve"> </w:t>
      </w:r>
      <w:r w:rsidRPr="00182A09">
        <w:rPr>
          <w:lang w:val="en-GB"/>
        </w:rPr>
        <w:t xml:space="preserve">(10.4%) and </w:t>
      </w:r>
      <w:r w:rsidRPr="00182A09">
        <w:rPr>
          <w:i/>
          <w:iCs/>
          <w:lang w:val="en-GB"/>
        </w:rPr>
        <w:t xml:space="preserve">Spio </w:t>
      </w:r>
      <w:r w:rsidR="00F33D0C" w:rsidRPr="00182A09">
        <w:rPr>
          <w:i/>
          <w:iCs/>
          <w:lang w:val="en-GB"/>
        </w:rPr>
        <w:t>sp.</w:t>
      </w:r>
      <w:r w:rsidR="00F33D0C" w:rsidRPr="00182A09">
        <w:rPr>
          <w:lang w:val="en-GB"/>
        </w:rPr>
        <w:t xml:space="preserve"> </w:t>
      </w:r>
      <w:r w:rsidRPr="00182A09">
        <w:rPr>
          <w:lang w:val="en-GB"/>
        </w:rPr>
        <w:t xml:space="preserve">(7.1%), occupied neutral positions in the ordination space, suggesting their generalist distribution patterns. Species associated with positive NMDS2 scores included </w:t>
      </w:r>
      <w:r w:rsidRPr="00182A09">
        <w:rPr>
          <w:i/>
          <w:iCs/>
          <w:lang w:val="en-GB"/>
        </w:rPr>
        <w:t>O</w:t>
      </w:r>
      <w:r w:rsidR="005F5ACA" w:rsidRPr="00182A09">
        <w:rPr>
          <w:i/>
          <w:iCs/>
          <w:lang w:val="en-GB"/>
        </w:rPr>
        <w:t>.</w:t>
      </w:r>
      <w:r w:rsidRPr="00182A09">
        <w:rPr>
          <w:i/>
          <w:iCs/>
          <w:lang w:val="en-GB"/>
        </w:rPr>
        <w:t xml:space="preserve"> acuminata</w:t>
      </w:r>
      <w:r w:rsidRPr="00182A09">
        <w:rPr>
          <w:lang w:val="en-GB"/>
        </w:rPr>
        <w:t xml:space="preserve"> (6.5%) and </w:t>
      </w:r>
      <w:r w:rsidRPr="00182A09">
        <w:rPr>
          <w:i/>
          <w:iCs/>
          <w:lang w:val="en-GB"/>
        </w:rPr>
        <w:t>Macoma calcarea</w:t>
      </w:r>
      <w:r w:rsidRPr="00182A09">
        <w:rPr>
          <w:lang w:val="en-GB"/>
        </w:rPr>
        <w:t xml:space="preserve"> (5.4%), while a distinct cluster of species including </w:t>
      </w:r>
      <w:r w:rsidRPr="00182A09">
        <w:rPr>
          <w:i/>
          <w:iCs/>
          <w:lang w:val="en-GB"/>
        </w:rPr>
        <w:t>Tubificoides benedii</w:t>
      </w:r>
      <w:r w:rsidRPr="00182A09">
        <w:rPr>
          <w:lang w:val="en-GB"/>
        </w:rPr>
        <w:t xml:space="preserve"> (3.3%) and </w:t>
      </w:r>
      <w:r w:rsidRPr="00182A09">
        <w:rPr>
          <w:i/>
          <w:iCs/>
          <w:lang w:val="en-GB"/>
        </w:rPr>
        <w:t>S</w:t>
      </w:r>
      <w:r w:rsidR="008E796F" w:rsidRPr="00182A09">
        <w:rPr>
          <w:i/>
          <w:iCs/>
          <w:lang w:val="en-GB"/>
        </w:rPr>
        <w:t>.</w:t>
      </w:r>
      <w:r w:rsidRPr="00182A09">
        <w:rPr>
          <w:i/>
          <w:iCs/>
          <w:lang w:val="en-GB"/>
        </w:rPr>
        <w:t xml:space="preserve"> inflatum</w:t>
      </w:r>
      <w:r w:rsidRPr="00182A09">
        <w:rPr>
          <w:lang w:val="en-GB"/>
        </w:rPr>
        <w:t xml:space="preserve"> (3.3%) showed strong negative NMDS1 scores, suggesting their association with later recovery stages of the community succession.</w:t>
      </w:r>
    </w:p>
    <w:p w14:paraId="11ACB748" w14:textId="77777777" w:rsidR="00BE3A2E" w:rsidRPr="00182A09" w:rsidRDefault="00BE3A2E" w:rsidP="00BE3A2E">
      <w:pPr>
        <w:rPr>
          <w:lang w:val="en-GB"/>
        </w:rPr>
      </w:pPr>
    </w:p>
    <w:p w14:paraId="29FFFAA8" w14:textId="77777777" w:rsidR="00BE3A2E" w:rsidRPr="00182A09" w:rsidRDefault="00BE3A2E" w:rsidP="00BE3A2E">
      <w:pPr>
        <w:rPr>
          <w:lang w:val="en-GB"/>
        </w:rPr>
      </w:pPr>
      <w:r w:rsidRPr="00182A09">
        <w:rPr>
          <w:lang w:val="en-GB"/>
        </w:rPr>
        <w:t>3.2.4 - Station Recovery Trajectories</w:t>
      </w:r>
    </w:p>
    <w:p w14:paraId="5C3FCD08" w14:textId="77777777" w:rsidR="00BE3A2E" w:rsidRPr="00182A09" w:rsidRDefault="00BE3A2E" w:rsidP="00BE3A2E">
      <w:pPr>
        <w:rPr>
          <w:lang w:val="en-GB"/>
        </w:rPr>
      </w:pPr>
      <w:commentRangeStart w:id="18"/>
      <w:commentRangeStart w:id="19"/>
      <w:commentRangeStart w:id="20"/>
      <w:r w:rsidRPr="00182A09">
        <w:rPr>
          <w:lang w:val="en-GB"/>
        </w:rPr>
        <w:t>Station trajectories varied markedly in both total length (range: 2.78-6.69 units) and net displacement (range: 0.280-1.13 units), with station A7 showing the longest recovery path (6.69 units) and station C4 the shortest (2.78 units). All stations exhibited similar initial movement directions (18.9° to 36.2°), with stations E3 and E4 showing slightly higher angles (~29°) compared to other stations. The initial post-impact community (2013) showed substantial movement magnitude (0.917 ± 0.436 units), with movement decreasing consistently through subsequent years (2014: 0.861 ± 0.600; 2015: 0.401 ± 0.161; 2016: 0.314 ± 0.191 units).</w:t>
      </w:r>
      <w:commentRangeEnd w:id="18"/>
      <w:r>
        <w:rPr>
          <w:rStyle w:val="CommentReference"/>
        </w:rPr>
        <w:commentReference w:id="18"/>
      </w:r>
      <w:commentRangeEnd w:id="19"/>
      <w:r>
        <w:rPr>
          <w:rStyle w:val="CommentReference"/>
        </w:rPr>
        <w:commentReference w:id="19"/>
      </w:r>
      <w:commentRangeEnd w:id="20"/>
      <w:r w:rsidR="00254F26">
        <w:rPr>
          <w:rStyle w:val="CommentReference"/>
        </w:rPr>
        <w:commentReference w:id="20"/>
      </w:r>
    </w:p>
    <w:p w14:paraId="16A9891F" w14:textId="77777777" w:rsidR="00BE3A2E" w:rsidRPr="00182A09" w:rsidRDefault="00BE3A2E" w:rsidP="00BE3A2E">
      <w:pPr>
        <w:rPr>
          <w:lang w:val="en-GB"/>
        </w:rPr>
      </w:pPr>
    </w:p>
    <w:p w14:paraId="00FE1C3E" w14:textId="77777777" w:rsidR="00BE3A2E" w:rsidRPr="00182A09" w:rsidRDefault="00BE3A2E" w:rsidP="00BE3A2E">
      <w:pPr>
        <w:rPr>
          <w:lang w:val="en-GB"/>
        </w:rPr>
      </w:pPr>
      <w:r w:rsidRPr="00182A09">
        <w:rPr>
          <w:lang w:val="en-GB"/>
        </w:rPr>
        <w:t>3.2.5 - Temporal Consistency and Environmental Relationships</w:t>
      </w:r>
    </w:p>
    <w:p w14:paraId="2F8E2FEB" w14:textId="0F9D83DB" w:rsidR="00BE3A2E" w:rsidRPr="00182A09" w:rsidRDefault="00BE3A2E" w:rsidP="00BE3A2E">
      <w:pPr>
        <w:rPr>
          <w:lang w:val="en-GB"/>
        </w:rPr>
      </w:pPr>
      <w:r w:rsidRPr="00182A09">
        <w:rPr>
          <w:lang w:val="en-GB"/>
        </w:rPr>
        <w:t xml:space="preserve">This recovery process showed remarkable spatial and temporal consistency across </w:t>
      </w:r>
      <w:r w:rsidR="20CBC5A8" w:rsidRPr="086FCF47">
        <w:rPr>
          <w:lang w:val="en-GB"/>
        </w:rPr>
        <w:t>Kolgrafarfjörður</w:t>
      </w:r>
      <w:r w:rsidRPr="00182A09">
        <w:rPr>
          <w:lang w:val="en-GB"/>
        </w:rPr>
        <w:t>, with community composition changing predictably over time during the recovery period (NMDS temporal gradient: r² = 0.702, p = 0.001). Tests of multivariate dispersion revealed no significant differences in community variability either between years (F = 0.719, p = 0.587) or between stations (F = 0.569, p = 0.723), indicating an orderly, fjord-wide recovery rather than patchy recolonization. This structured succession was strongly linked to the processing</w:t>
      </w:r>
      <w:r w:rsidR="0041630B" w:rsidRPr="00182A09">
        <w:rPr>
          <w:lang w:val="en-GB"/>
        </w:rPr>
        <w:t xml:space="preserve"> </w:t>
      </w:r>
      <w:r w:rsidR="0021595B" w:rsidRPr="00182A09">
        <w:rPr>
          <w:lang w:val="en-GB"/>
        </w:rPr>
        <w:t>or dispersio</w:t>
      </w:r>
      <w:r w:rsidR="00032BCE" w:rsidRPr="00182A09">
        <w:rPr>
          <w:lang w:val="en-GB"/>
        </w:rPr>
        <w:t>n</w:t>
      </w:r>
      <w:r w:rsidRPr="00182A09">
        <w:rPr>
          <w:lang w:val="en-GB"/>
        </w:rPr>
        <w:t xml:space="preserve"> of organic matter (r² = 0.549, p = 0.001), suggesting that the decomposition of herring biomass drove a coordinated ecosystem recovery.</w:t>
      </w:r>
    </w:p>
    <w:p w14:paraId="7CD12974" w14:textId="77777777" w:rsidR="00BE3A2E" w:rsidRPr="00BE3A2E" w:rsidRDefault="00BE3A2E" w:rsidP="00BE3A2E">
      <w:pPr>
        <w:rPr>
          <w:b/>
          <w:bCs/>
          <w:lang w:val="en-GB"/>
        </w:rPr>
      </w:pPr>
    </w:p>
    <w:p w14:paraId="7F303FBC" w14:textId="77777777" w:rsidR="00BE3A2E" w:rsidRPr="00182A09" w:rsidRDefault="00BE3A2E" w:rsidP="00BE3A2E">
      <w:pPr>
        <w:rPr>
          <w:lang w:val="en-GB"/>
        </w:rPr>
      </w:pPr>
      <w:r w:rsidRPr="00182A09">
        <w:rPr>
          <w:lang w:val="en-GB"/>
        </w:rPr>
        <w:t>3.2.6 - Long-term Change and Baseline Comparison</w:t>
      </w:r>
    </w:p>
    <w:p w14:paraId="57C94CEB" w14:textId="790A09CD" w:rsidR="269F222E" w:rsidRPr="00182A09" w:rsidRDefault="00BE3A2E" w:rsidP="00BE3A2E">
      <w:pPr>
        <w:rPr>
          <w:ins w:id="21" w:author="Valtýr Sigurðsson" w:date="2024-10-30T10:45:00Z" w16du:dateUtc="2024-10-30T10:45:00Z"/>
          <w:lang w:val="en-GB"/>
        </w:rPr>
      </w:pPr>
      <w:r w:rsidRPr="00182A09">
        <w:rPr>
          <w:lang w:val="en-GB"/>
        </w:rPr>
        <w:t xml:space="preserve">The 1999 baseline data, while collected using different sampling techniques, provides important historical context for the post-disturbance community development. The distance between the 2017 communities and the 1999 baseline state (0.657 ± 0.271 units in NMDS space) exceeded the final year-to-year changes during recovery (0.314 ± 0.191 units), indicating that while the community had stabilized by 2017, it had shifted to a different configuration than its pre-disturbance state. This transformation suggests that the hypoxic </w:t>
      </w:r>
      <w:r w:rsidRPr="00182A09">
        <w:rPr>
          <w:lang w:val="en-GB"/>
        </w:rPr>
        <w:lastRenderedPageBreak/>
        <w:t>event may have triggered a transition to an alternative stable state in the fjord's benthic community structure.</w:t>
      </w:r>
    </w:p>
    <w:p w14:paraId="10D0F700" w14:textId="77777777" w:rsidR="00182A09" w:rsidRDefault="00182A09" w:rsidP="269F222E">
      <w:pPr>
        <w:rPr>
          <w:b/>
          <w:bCs/>
          <w:lang w:val="en-GB"/>
        </w:rPr>
      </w:pPr>
    </w:p>
    <w:p w14:paraId="36B3A7D3" w14:textId="3CF1EE2C" w:rsidR="00D32E39" w:rsidRDefault="00B54A82" w:rsidP="460EF760">
      <w:pPr>
        <w:rPr>
          <w:b/>
          <w:bCs/>
          <w:lang w:val="en-GB"/>
        </w:rPr>
      </w:pPr>
      <w:r>
        <w:rPr>
          <w:b/>
          <w:bCs/>
          <w:lang w:val="en-GB"/>
        </w:rPr>
        <w:t>3.3 PCA Analysis</w:t>
      </w:r>
    </w:p>
    <w:p w14:paraId="3CBA5E16" w14:textId="36DBF089" w:rsidR="00D32E39" w:rsidRDefault="00284E27" w:rsidP="00D32E39">
      <w:pPr>
        <w:rPr>
          <w:b/>
          <w:bCs/>
          <w:lang w:val="en-GB"/>
        </w:rPr>
      </w:pPr>
      <w:r>
        <w:br/>
      </w:r>
      <w:r w:rsidR="00B73614" w:rsidRPr="460EF760">
        <w:rPr>
          <w:lang w:val="en-GB"/>
        </w:rPr>
        <w:t>3.3.1</w:t>
      </w:r>
      <w:r w:rsidR="008354B1" w:rsidRPr="460EF760">
        <w:rPr>
          <w:lang w:val="en-GB"/>
        </w:rPr>
        <w:t xml:space="preserve"> </w:t>
      </w:r>
      <w:r w:rsidR="00D32E39" w:rsidRPr="460EF760">
        <w:rPr>
          <w:lang w:val="en-GB"/>
        </w:rPr>
        <w:t>PCA analysis of species density by station</w:t>
      </w:r>
    </w:p>
    <w:p w14:paraId="6A4620DE" w14:textId="6377D986" w:rsidR="00820DD8" w:rsidRPr="00D32E39" w:rsidRDefault="00820DD8" w:rsidP="00D32E39">
      <w:pPr>
        <w:rPr>
          <w:lang w:val="en-GB"/>
        </w:rPr>
      </w:pPr>
      <w:r w:rsidRPr="460EF760">
        <w:rPr>
          <w:lang w:val="en-GB"/>
        </w:rPr>
        <w:t xml:space="preserve">The PCA analysis explained between 69.2% and 99.9% of the total variance in the species density data, with particularly high explanation (99.9%) in 2013 when the community was dominated by </w:t>
      </w:r>
      <w:r w:rsidRPr="460EF760">
        <w:rPr>
          <w:i/>
          <w:lang w:val="en-GB"/>
        </w:rPr>
        <w:t>Capitella capitata</w:t>
      </w:r>
      <w:r w:rsidRPr="460EF760">
        <w:rPr>
          <w:lang w:val="en-GB"/>
        </w:rPr>
        <w:t>.</w:t>
      </w:r>
    </w:p>
    <w:p w14:paraId="3B8A2FD7" w14:textId="77777777" w:rsidR="00D32E39" w:rsidRPr="00D32E39" w:rsidRDefault="00D32E39" w:rsidP="00D32E39">
      <w:pPr>
        <w:rPr>
          <w:lang w:val="en-GB"/>
        </w:rPr>
      </w:pPr>
      <w:r w:rsidRPr="460EF760">
        <w:rPr>
          <w:lang w:val="en-GB"/>
        </w:rPr>
        <w:t>The PCA plots align the arrows, representing the sampling stations, together when they show similar densities of species, with highest densities shown by those furthest away from the center of the graphs, pointing towards species that are highest in density.</w:t>
      </w:r>
    </w:p>
    <w:p w14:paraId="3AAC1697" w14:textId="1EE4A3B7" w:rsidR="000C684E" w:rsidRDefault="00D32E39" w:rsidP="00D32E39">
      <w:pPr>
        <w:rPr>
          <w:lang w:val="en-GB"/>
        </w:rPr>
      </w:pPr>
      <w:r w:rsidRPr="086FCF47">
        <w:rPr>
          <w:lang w:val="en-GB"/>
        </w:rPr>
        <w:t xml:space="preserve">According to PCA plots, the E3 and E4 stations (to the west of the fjord) aligned together in a different direction from other stations, in 1999 (Figure </w:t>
      </w:r>
      <w:r w:rsidR="6D642CA3" w:rsidRPr="086FCF47">
        <w:rPr>
          <w:lang w:val="en-GB"/>
        </w:rPr>
        <w:t>4A</w:t>
      </w:r>
      <w:r w:rsidRPr="086FCF47">
        <w:rPr>
          <w:lang w:val="en-GB"/>
        </w:rPr>
        <w:t xml:space="preserve">); conversely, the stations do not differ from one another in 2013, 2014, and 2015 (Figure </w:t>
      </w:r>
      <w:r w:rsidR="73DC5631" w:rsidRPr="086FCF47">
        <w:rPr>
          <w:lang w:val="en-GB"/>
        </w:rPr>
        <w:t>4b</w:t>
      </w:r>
      <w:r w:rsidRPr="086FCF47">
        <w:rPr>
          <w:lang w:val="en-GB"/>
        </w:rPr>
        <w:t xml:space="preserve">, </w:t>
      </w:r>
      <w:r w:rsidR="63B890D2" w:rsidRPr="086FCF47">
        <w:rPr>
          <w:lang w:val="en-GB"/>
        </w:rPr>
        <w:t>4c</w:t>
      </w:r>
      <w:r w:rsidRPr="086FCF47">
        <w:rPr>
          <w:lang w:val="en-GB"/>
        </w:rPr>
        <w:t xml:space="preserve"> and </w:t>
      </w:r>
      <w:r w:rsidR="021C600A" w:rsidRPr="086FCF47">
        <w:rPr>
          <w:lang w:val="en-GB"/>
        </w:rPr>
        <w:t>4d</w:t>
      </w:r>
      <w:r w:rsidRPr="086FCF47">
        <w:rPr>
          <w:lang w:val="en-GB"/>
        </w:rPr>
        <w:t xml:space="preserve">). In 2016 and 2017, the alignment of E3 and E4 away from other stations seems to have returned (Figure </w:t>
      </w:r>
      <w:r w:rsidR="50DD9AB2" w:rsidRPr="086FCF47">
        <w:rPr>
          <w:lang w:val="en-GB"/>
        </w:rPr>
        <w:t>4e</w:t>
      </w:r>
      <w:r w:rsidRPr="086FCF47">
        <w:rPr>
          <w:lang w:val="en-GB"/>
        </w:rPr>
        <w:t xml:space="preserve">, </w:t>
      </w:r>
      <w:r w:rsidR="2BD71A23" w:rsidRPr="086FCF47">
        <w:rPr>
          <w:lang w:val="en-GB"/>
        </w:rPr>
        <w:t>4f</w:t>
      </w:r>
      <w:r w:rsidRPr="086FCF47">
        <w:rPr>
          <w:lang w:val="en-GB"/>
        </w:rPr>
        <w:t xml:space="preserve">) but that is mostly due to high densities of </w:t>
      </w:r>
      <w:r w:rsidRPr="086FCF47">
        <w:rPr>
          <w:i/>
          <w:lang w:val="en-GB"/>
        </w:rPr>
        <w:t xml:space="preserve">Spio </w:t>
      </w:r>
      <w:r w:rsidRPr="086FCF47">
        <w:rPr>
          <w:lang w:val="en-GB"/>
        </w:rPr>
        <w:t xml:space="preserve">sp. and </w:t>
      </w:r>
      <w:r w:rsidRPr="086FCF47">
        <w:rPr>
          <w:i/>
          <w:lang w:val="en-GB"/>
        </w:rPr>
        <w:t xml:space="preserve">Polydora </w:t>
      </w:r>
      <w:r w:rsidRPr="086FCF47">
        <w:rPr>
          <w:lang w:val="en-GB"/>
        </w:rPr>
        <w:t>sp.</w:t>
      </w:r>
    </w:p>
    <w:p w14:paraId="7E312FEB" w14:textId="485E93C6" w:rsidR="460EF760" w:rsidRDefault="460EF760" w:rsidP="460EF760">
      <w:pPr>
        <w:rPr>
          <w:lang w:val="en-GB"/>
        </w:rPr>
      </w:pPr>
    </w:p>
    <w:p w14:paraId="6F41FA56" w14:textId="03326739" w:rsidR="00F27BCF" w:rsidRPr="00F27BCF" w:rsidRDefault="00F27BCF" w:rsidP="00F27BCF">
      <w:pPr>
        <w:rPr>
          <w:lang w:val="en-GB"/>
        </w:rPr>
      </w:pPr>
      <w:r w:rsidRPr="460EF760">
        <w:rPr>
          <w:lang w:val="en-GB"/>
        </w:rPr>
        <w:t>3.3.</w:t>
      </w:r>
      <w:r w:rsidR="00243284" w:rsidRPr="460EF760">
        <w:rPr>
          <w:lang w:val="en-GB"/>
        </w:rPr>
        <w:t>1.1</w:t>
      </w:r>
      <w:r w:rsidRPr="460EF760">
        <w:rPr>
          <w:lang w:val="en-GB"/>
        </w:rPr>
        <w:t xml:space="preserve"> Baseline Year </w:t>
      </w:r>
      <w:r w:rsidR="008B249A" w:rsidRPr="460EF760">
        <w:rPr>
          <w:lang w:val="en-GB"/>
        </w:rPr>
        <w:t xml:space="preserve">- </w:t>
      </w:r>
      <w:r w:rsidRPr="460EF760">
        <w:rPr>
          <w:lang w:val="en-GB"/>
        </w:rPr>
        <w:t>1999</w:t>
      </w:r>
    </w:p>
    <w:p w14:paraId="45A11A75" w14:textId="4D826787" w:rsidR="00361F2B" w:rsidRDefault="00F27BCF" w:rsidP="00F27BCF">
      <w:pPr>
        <w:rPr>
          <w:lang w:val="en-GB"/>
        </w:rPr>
      </w:pPr>
      <w:r w:rsidRPr="460EF760">
        <w:rPr>
          <w:lang w:val="en-GB"/>
        </w:rPr>
        <w:t xml:space="preserve">According to PCA plots, stations E3 and E4 (to the west of the fjord) aligned together (Figure </w:t>
      </w:r>
      <w:r w:rsidR="32EEB6D2" w:rsidRPr="460EF760">
        <w:rPr>
          <w:lang w:val="en-GB"/>
        </w:rPr>
        <w:t>4A</w:t>
      </w:r>
      <w:r w:rsidRPr="460EF760">
        <w:rPr>
          <w:lang w:val="en-GB"/>
        </w:rPr>
        <w:t xml:space="preserve">). E3 and E4 both had high densities of two annelids, i.e. the </w:t>
      </w:r>
      <w:r w:rsidR="009D49F7" w:rsidRPr="460EF760">
        <w:rPr>
          <w:lang w:val="en-GB"/>
        </w:rPr>
        <w:t xml:space="preserve">polychaete </w:t>
      </w:r>
      <w:r w:rsidRPr="460EF760">
        <w:rPr>
          <w:i/>
          <w:lang w:val="en-GB"/>
        </w:rPr>
        <w:t xml:space="preserve">Polydora </w:t>
      </w:r>
      <w:r w:rsidRPr="460EF760">
        <w:rPr>
          <w:lang w:val="en-GB"/>
        </w:rPr>
        <w:t>sp. (absent from all other stations) and</w:t>
      </w:r>
      <w:r w:rsidR="009D49F7" w:rsidRPr="460EF760">
        <w:rPr>
          <w:lang w:val="en-GB"/>
        </w:rPr>
        <w:t xml:space="preserve"> the oligochaete</w:t>
      </w:r>
      <w:r w:rsidRPr="460EF760">
        <w:rPr>
          <w:lang w:val="en-GB"/>
        </w:rPr>
        <w:t xml:space="preserve"> </w:t>
      </w:r>
      <w:r w:rsidRPr="460EF760">
        <w:rPr>
          <w:i/>
          <w:lang w:val="en-GB"/>
        </w:rPr>
        <w:t xml:space="preserve">Tubificoides benedii </w:t>
      </w:r>
      <w:r w:rsidRPr="460EF760">
        <w:rPr>
          <w:lang w:val="en-GB"/>
        </w:rPr>
        <w:t>(low densities at B8 and C4, absent from A7 and B5).</w:t>
      </w:r>
    </w:p>
    <w:p w14:paraId="1E0FF5E5" w14:textId="182F7243" w:rsidR="00BC6112" w:rsidRDefault="00B90830" w:rsidP="00F27BCF">
      <w:pPr>
        <w:rPr>
          <w:b/>
          <w:bCs/>
          <w:lang w:val="en-GB"/>
        </w:rPr>
      </w:pPr>
      <w:r>
        <w:rPr>
          <w:b/>
          <w:bCs/>
          <w:noProof/>
          <w:lang w:val="en-GB"/>
        </w:rPr>
        <w:lastRenderedPageBreak/>
        <w:drawing>
          <wp:inline distT="0" distB="0" distL="0" distR="0" wp14:anchorId="43BA51F6" wp14:editId="4EEE9013">
            <wp:extent cx="5274945" cy="4224020"/>
            <wp:effectExtent l="0" t="0" r="1905" b="5080"/>
            <wp:docPr id="61639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4224020"/>
                    </a:xfrm>
                    <a:prstGeom prst="rect">
                      <a:avLst/>
                    </a:prstGeom>
                    <a:noFill/>
                    <a:ln>
                      <a:noFill/>
                    </a:ln>
                  </pic:spPr>
                </pic:pic>
              </a:graphicData>
            </a:graphic>
          </wp:inline>
        </w:drawing>
      </w:r>
    </w:p>
    <w:p w14:paraId="1958AE20" w14:textId="03BBD93C" w:rsidR="00840937" w:rsidRDefault="00840937" w:rsidP="00F27BCF">
      <w:pPr>
        <w:rPr>
          <w:lang w:val="en-GB"/>
        </w:rPr>
      </w:pPr>
      <w:r w:rsidRPr="460EF760">
        <w:rPr>
          <w:lang w:val="en-GB"/>
        </w:rPr>
        <w:t xml:space="preserve">The other stations (A7, B5, B8, and C4), located to the east, aligned together away from E3 and E4 (Figure </w:t>
      </w:r>
      <w:r w:rsidR="77ADEB34" w:rsidRPr="460EF760">
        <w:rPr>
          <w:lang w:val="en-GB"/>
        </w:rPr>
        <w:t>4A</w:t>
      </w:r>
      <w:r w:rsidRPr="460EF760">
        <w:rPr>
          <w:lang w:val="en-GB"/>
        </w:rPr>
        <w:t xml:space="preserve">). These were characterized by the bivalve </w:t>
      </w:r>
      <w:r w:rsidRPr="460EF760">
        <w:rPr>
          <w:i/>
          <w:lang w:val="en-GB"/>
        </w:rPr>
        <w:t>Ennucula tenuis</w:t>
      </w:r>
      <w:r w:rsidRPr="460EF760">
        <w:rPr>
          <w:lang w:val="en-GB"/>
        </w:rPr>
        <w:t xml:space="preserve">, two </w:t>
      </w:r>
      <w:r w:rsidR="009D49F7" w:rsidRPr="460EF760">
        <w:rPr>
          <w:lang w:val="en-GB"/>
        </w:rPr>
        <w:t>polychaete</w:t>
      </w:r>
      <w:r w:rsidR="009312D4" w:rsidRPr="460EF760">
        <w:rPr>
          <w:lang w:val="en-GB"/>
        </w:rPr>
        <w:t>s</w:t>
      </w:r>
      <w:r w:rsidR="009D49F7" w:rsidRPr="460EF760">
        <w:rPr>
          <w:lang w:val="en-GB"/>
        </w:rPr>
        <w:t xml:space="preserve"> </w:t>
      </w:r>
      <w:r w:rsidRPr="460EF760">
        <w:rPr>
          <w:i/>
          <w:lang w:val="en-GB"/>
        </w:rPr>
        <w:t xml:space="preserve">Scalibregma inflatum </w:t>
      </w:r>
      <w:r w:rsidRPr="460EF760">
        <w:rPr>
          <w:lang w:val="en-GB"/>
        </w:rPr>
        <w:t xml:space="preserve">and </w:t>
      </w:r>
      <w:r w:rsidRPr="460EF760">
        <w:rPr>
          <w:i/>
          <w:lang w:val="en-GB"/>
        </w:rPr>
        <w:t>Chaetozone setosa</w:t>
      </w:r>
      <w:r w:rsidRPr="460EF760">
        <w:rPr>
          <w:lang w:val="en-GB"/>
        </w:rPr>
        <w:t xml:space="preserve">, and the amphipod </w:t>
      </w:r>
      <w:r w:rsidRPr="460EF760">
        <w:rPr>
          <w:i/>
          <w:lang w:val="en-GB"/>
        </w:rPr>
        <w:t>Protomedeia fasciata</w:t>
      </w:r>
      <w:r w:rsidRPr="460EF760">
        <w:rPr>
          <w:lang w:val="en-GB"/>
        </w:rPr>
        <w:t>.</w:t>
      </w:r>
    </w:p>
    <w:p w14:paraId="433D3F34" w14:textId="2BF2732B" w:rsidR="00070D53" w:rsidRPr="00070D53" w:rsidRDefault="004B3B50" w:rsidP="00070D53">
      <w:pPr>
        <w:rPr>
          <w:lang w:val="en-GB"/>
        </w:rPr>
      </w:pPr>
      <w:r w:rsidRPr="460EF760">
        <w:rPr>
          <w:lang w:val="en-GB"/>
        </w:rPr>
        <w:t>3.3.</w:t>
      </w:r>
      <w:r w:rsidR="00243284" w:rsidRPr="460EF760">
        <w:rPr>
          <w:lang w:val="en-GB"/>
        </w:rPr>
        <w:t>1.2</w:t>
      </w:r>
      <w:r w:rsidRPr="460EF760">
        <w:rPr>
          <w:lang w:val="en-GB"/>
        </w:rPr>
        <w:t xml:space="preserve"> Impact Years</w:t>
      </w:r>
      <w:r w:rsidR="008B249A" w:rsidRPr="460EF760">
        <w:rPr>
          <w:lang w:val="en-GB"/>
        </w:rPr>
        <w:t xml:space="preserve"> -</w:t>
      </w:r>
      <w:r w:rsidRPr="460EF760">
        <w:rPr>
          <w:lang w:val="en-GB"/>
        </w:rPr>
        <w:t xml:space="preserve"> </w:t>
      </w:r>
      <w:r w:rsidR="00070D53" w:rsidRPr="460EF760">
        <w:rPr>
          <w:lang w:val="en-GB"/>
        </w:rPr>
        <w:t>2013 and 2014</w:t>
      </w:r>
    </w:p>
    <w:p w14:paraId="0393CAAE" w14:textId="2AAD25E8" w:rsidR="00070D53" w:rsidRPr="00070D53" w:rsidRDefault="00070D53" w:rsidP="086FCF47">
      <w:pPr>
        <w:rPr>
          <w:b/>
          <w:bCs/>
          <w:highlight w:val="yellow"/>
          <w:lang w:val="en-GB"/>
        </w:rPr>
      </w:pPr>
      <w:r w:rsidRPr="086FCF47">
        <w:rPr>
          <w:lang w:val="en-GB"/>
        </w:rPr>
        <w:t xml:space="preserve">The year at the organic enrichment (2013) was characterized by aberrantly high densities of the deposit-feeding </w:t>
      </w:r>
      <w:commentRangeStart w:id="22"/>
      <w:r w:rsidR="009D49F7" w:rsidRPr="086FCF47">
        <w:rPr>
          <w:lang w:val="en-GB"/>
        </w:rPr>
        <w:t>polychaete</w:t>
      </w:r>
      <w:r w:rsidRPr="086FCF47">
        <w:rPr>
          <w:lang w:val="en-GB"/>
        </w:rPr>
        <w:t xml:space="preserve"> </w:t>
      </w:r>
      <w:commentRangeEnd w:id="22"/>
      <w:r>
        <w:rPr>
          <w:rStyle w:val="CommentReference"/>
        </w:rPr>
        <w:commentReference w:id="22"/>
      </w:r>
      <w:r w:rsidRPr="086FCF47">
        <w:rPr>
          <w:i/>
          <w:iCs/>
          <w:lang w:val="en-GB"/>
        </w:rPr>
        <w:t>Capitella capitata</w:t>
      </w:r>
      <w:r w:rsidRPr="086FCF47">
        <w:rPr>
          <w:lang w:val="en-GB"/>
        </w:rPr>
        <w:t xml:space="preserve"> (Figure </w:t>
      </w:r>
      <w:r w:rsidR="1142A985" w:rsidRPr="086FCF47">
        <w:rPr>
          <w:lang w:val="en-GB"/>
        </w:rPr>
        <w:t>4b</w:t>
      </w:r>
      <w:r w:rsidRPr="086FCF47">
        <w:rPr>
          <w:lang w:val="en-GB"/>
        </w:rPr>
        <w:t xml:space="preserve"> and </w:t>
      </w:r>
      <w:r w:rsidR="73B7165C" w:rsidRPr="086FCF47">
        <w:rPr>
          <w:lang w:val="en-GB"/>
        </w:rPr>
        <w:t>4</w:t>
      </w:r>
      <w:r w:rsidRPr="086FCF47">
        <w:rPr>
          <w:lang w:val="en-GB"/>
        </w:rPr>
        <w:t xml:space="preserve">c), which is an enrichment opportunist. The extremely high variance explanation (98.9% on PC1 alone) quantitatively demonstrates </w:t>
      </w:r>
      <w:r w:rsidRPr="086FCF47">
        <w:rPr>
          <w:i/>
          <w:iCs/>
          <w:lang w:val="en-GB"/>
        </w:rPr>
        <w:t>C. capitata</w:t>
      </w:r>
      <w:r w:rsidRPr="086FCF47">
        <w:rPr>
          <w:lang w:val="en-GB"/>
        </w:rPr>
        <w:t xml:space="preserve">'s dominance of the community structure. </w:t>
      </w:r>
      <w:r w:rsidRPr="086FCF47">
        <w:rPr>
          <w:i/>
          <w:iCs/>
          <w:lang w:val="en-GB"/>
        </w:rPr>
        <w:t xml:space="preserve">Spio </w:t>
      </w:r>
      <w:r w:rsidRPr="086FCF47">
        <w:rPr>
          <w:lang w:val="en-GB"/>
        </w:rPr>
        <w:t xml:space="preserve">sp. was also prominent in 2013 but at lower densities than </w:t>
      </w:r>
      <w:r w:rsidRPr="086FCF47">
        <w:rPr>
          <w:i/>
          <w:iCs/>
          <w:lang w:val="en-GB"/>
        </w:rPr>
        <w:t xml:space="preserve">C. </w:t>
      </w:r>
      <w:r w:rsidR="44A2965C" w:rsidRPr="086FCF47">
        <w:rPr>
          <w:i/>
          <w:iCs/>
          <w:lang w:val="en-GB"/>
        </w:rPr>
        <w:t xml:space="preserve">capitata </w:t>
      </w:r>
      <w:r w:rsidR="44A2965C" w:rsidRPr="086FCF47">
        <w:rPr>
          <w:lang w:val="en-GB"/>
        </w:rPr>
        <w:t>and</w:t>
      </w:r>
      <w:r w:rsidRPr="086FCF47">
        <w:rPr>
          <w:lang w:val="en-GB"/>
        </w:rPr>
        <w:t xml:space="preserve"> mostly occurring at stations C4 and E3. </w:t>
      </w:r>
      <w:r w:rsidR="00E65274" w:rsidRPr="086FCF47">
        <w:rPr>
          <w:lang w:val="en-GB"/>
        </w:rPr>
        <w:t xml:space="preserve">Additional species of note included the polychaete </w:t>
      </w:r>
      <w:r w:rsidR="00E65274" w:rsidRPr="086FCF47">
        <w:rPr>
          <w:i/>
          <w:iCs/>
          <w:lang w:val="en-GB"/>
        </w:rPr>
        <w:t>Chaetozone setosa</w:t>
      </w:r>
      <w:r w:rsidR="00E65274" w:rsidRPr="086FCF47">
        <w:rPr>
          <w:lang w:val="en-GB"/>
        </w:rPr>
        <w:t xml:space="preserve"> (1.77% relative abundance) and the oligochaete </w:t>
      </w:r>
      <w:r w:rsidR="00E65274" w:rsidRPr="086FCF47">
        <w:rPr>
          <w:i/>
          <w:iCs/>
          <w:lang w:val="en-GB"/>
        </w:rPr>
        <w:t>Tubificoides kozloffi</w:t>
      </w:r>
      <w:r w:rsidR="00E65274" w:rsidRPr="086FCF47">
        <w:rPr>
          <w:lang w:val="en-GB"/>
        </w:rPr>
        <w:t xml:space="preserve"> (&lt;1%). </w:t>
      </w:r>
      <w:commentRangeStart w:id="23"/>
      <w:commentRangeStart w:id="24"/>
      <w:r w:rsidR="00E65274" w:rsidRPr="086FCF47">
        <w:rPr>
          <w:highlight w:val="darkYellow"/>
          <w:lang w:val="en-GB"/>
        </w:rPr>
        <w:t>T</w:t>
      </w:r>
      <w:r w:rsidR="00E65274" w:rsidRPr="086FCF47">
        <w:rPr>
          <w:highlight w:val="yellow"/>
          <w:lang w:val="en-GB"/>
        </w:rPr>
        <w:t>he polychaetes</w:t>
      </w:r>
      <w:commentRangeEnd w:id="23"/>
      <w:r>
        <w:rPr>
          <w:rStyle w:val="CommentReference"/>
        </w:rPr>
        <w:commentReference w:id="23"/>
      </w:r>
      <w:commentRangeEnd w:id="24"/>
      <w:r>
        <w:rPr>
          <w:rStyle w:val="CommentReference"/>
        </w:rPr>
        <w:commentReference w:id="24"/>
      </w:r>
      <w:r w:rsidR="00E65274" w:rsidRPr="086FCF47">
        <w:rPr>
          <w:highlight w:val="yellow"/>
          <w:lang w:val="en-GB"/>
        </w:rPr>
        <w:t xml:space="preserve"> </w:t>
      </w:r>
      <w:r w:rsidR="00E65274" w:rsidRPr="086FCF47">
        <w:rPr>
          <w:i/>
          <w:iCs/>
          <w:highlight w:val="yellow"/>
          <w:lang w:val="en-GB"/>
        </w:rPr>
        <w:t xml:space="preserve">Harmothoe extenuata </w:t>
      </w:r>
      <w:r w:rsidR="00E65274" w:rsidRPr="086FCF47">
        <w:rPr>
          <w:highlight w:val="yellow"/>
          <w:lang w:val="en-GB"/>
        </w:rPr>
        <w:t xml:space="preserve">and </w:t>
      </w:r>
      <w:r w:rsidR="00E65274" w:rsidRPr="086FCF47">
        <w:rPr>
          <w:i/>
          <w:iCs/>
          <w:highlight w:val="yellow"/>
          <w:lang w:val="en-GB"/>
        </w:rPr>
        <w:t>Eteone longa</w:t>
      </w:r>
      <w:r w:rsidR="00E65274" w:rsidRPr="086FCF47">
        <w:rPr>
          <w:highlight w:val="yellow"/>
          <w:lang w:val="en-GB"/>
        </w:rPr>
        <w:t xml:space="preserve"> were present but at very low densities (&lt;1% relative abundanc</w:t>
      </w:r>
      <w:r w:rsidR="1B12980A" w:rsidRPr="086FCF47">
        <w:rPr>
          <w:highlight w:val="yellow"/>
          <w:lang w:val="en-GB"/>
        </w:rPr>
        <w:t>e</w:t>
      </w:r>
      <w:r w:rsidR="00E65274" w:rsidRPr="086FCF47">
        <w:rPr>
          <w:highlight w:val="yellow"/>
          <w:lang w:val="en-GB"/>
        </w:rPr>
        <w:t>.</w:t>
      </w:r>
    </w:p>
    <w:p w14:paraId="0EDA508E" w14:textId="450BFD79" w:rsidR="00070D53" w:rsidRPr="00070D53" w:rsidRDefault="00472F71" w:rsidP="00070D53">
      <w:pPr>
        <w:rPr>
          <w:b/>
          <w:bCs/>
          <w:lang w:val="en-GB"/>
        </w:rPr>
      </w:pPr>
      <w:r>
        <w:rPr>
          <w:noProof/>
        </w:rPr>
        <w:lastRenderedPageBreak/>
        <w:drawing>
          <wp:inline distT="0" distB="0" distL="0" distR="0" wp14:anchorId="14ED96DB" wp14:editId="24972997">
            <wp:extent cx="5274945" cy="4224020"/>
            <wp:effectExtent l="0" t="0" r="1905" b="5080"/>
            <wp:docPr id="2113451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274945" cy="4224020"/>
                    </a:xfrm>
                    <a:prstGeom prst="rect">
                      <a:avLst/>
                    </a:prstGeom>
                  </pic:spPr>
                </pic:pic>
              </a:graphicData>
            </a:graphic>
          </wp:inline>
        </w:drawing>
      </w:r>
      <w:r w:rsidR="00844E2A">
        <w:rPr>
          <w:noProof/>
        </w:rPr>
        <w:drawing>
          <wp:inline distT="0" distB="0" distL="0" distR="0" wp14:anchorId="0C1B87AD" wp14:editId="0BD1B9D3">
            <wp:extent cx="5274945" cy="4224020"/>
            <wp:effectExtent l="0" t="0" r="1905" b="5080"/>
            <wp:docPr id="1516061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274945" cy="4224020"/>
                    </a:xfrm>
                    <a:prstGeom prst="rect">
                      <a:avLst/>
                    </a:prstGeom>
                  </pic:spPr>
                </pic:pic>
              </a:graphicData>
            </a:graphic>
          </wp:inline>
        </w:drawing>
      </w:r>
    </w:p>
    <w:p w14:paraId="14177961" w14:textId="2532F08B" w:rsidR="00840937" w:rsidRDefault="00070D53" w:rsidP="00070D53">
      <w:pPr>
        <w:rPr>
          <w:lang w:val="en-GB"/>
        </w:rPr>
      </w:pPr>
      <w:r w:rsidRPr="086FCF47">
        <w:rPr>
          <w:lang w:val="en-GB"/>
        </w:rPr>
        <w:lastRenderedPageBreak/>
        <w:t xml:space="preserve">In 2014, the PCA explained 79.9% of the variance, with PC1 accounting for 56.7% and PC2 for 23.2%. This lower total variance (compared to 2013) reflects the increased complexity in species composition. The same species were the most common ones, but the number of species had increased substantially at stations B5, C4, E3 and E4. E3 aligned with the </w:t>
      </w:r>
      <w:r w:rsidR="0E41F374" w:rsidRPr="086FCF47">
        <w:rPr>
          <w:lang w:val="en-GB"/>
        </w:rPr>
        <w:t>neighbouring</w:t>
      </w:r>
      <w:r w:rsidRPr="086FCF47">
        <w:rPr>
          <w:lang w:val="en-GB"/>
        </w:rPr>
        <w:t xml:space="preserve"> C4 station but away from B5, A7 and B8, with E4 in between the two groups (Figure </w:t>
      </w:r>
      <w:r w:rsidR="186F78BA" w:rsidRPr="086FCF47">
        <w:rPr>
          <w:lang w:val="en-GB"/>
        </w:rPr>
        <w:t>4c</w:t>
      </w:r>
      <w:r w:rsidRPr="086FCF47">
        <w:rPr>
          <w:lang w:val="en-GB"/>
        </w:rPr>
        <w:t xml:space="preserve">). </w:t>
      </w:r>
      <w:r w:rsidR="72CBC811" w:rsidRPr="086FCF47">
        <w:rPr>
          <w:lang w:val="en-GB"/>
        </w:rPr>
        <w:t>Station</w:t>
      </w:r>
      <w:r w:rsidRPr="086FCF47">
        <w:rPr>
          <w:lang w:val="en-GB"/>
        </w:rPr>
        <w:t xml:space="preserve"> A7 and B8 were highest in </w:t>
      </w:r>
      <w:r w:rsidRPr="086FCF47">
        <w:rPr>
          <w:i/>
          <w:lang w:val="en-GB"/>
        </w:rPr>
        <w:t xml:space="preserve">C. capitata </w:t>
      </w:r>
      <w:r w:rsidRPr="086FCF47">
        <w:rPr>
          <w:lang w:val="en-GB"/>
        </w:rPr>
        <w:t xml:space="preserve">densities, followed by B5 and E4 but only low densities at </w:t>
      </w:r>
      <w:r w:rsidR="375EA265" w:rsidRPr="086FCF47">
        <w:rPr>
          <w:lang w:val="en-GB"/>
        </w:rPr>
        <w:t xml:space="preserve">stations </w:t>
      </w:r>
      <w:r w:rsidRPr="086FCF47">
        <w:rPr>
          <w:lang w:val="en-GB"/>
        </w:rPr>
        <w:t xml:space="preserve">C4 and E3. At stations E3 and E4, </w:t>
      </w:r>
      <w:r w:rsidRPr="086FCF47">
        <w:rPr>
          <w:i/>
          <w:lang w:val="en-GB"/>
        </w:rPr>
        <w:t>Tubificoides kozloffi</w:t>
      </w:r>
      <w:r w:rsidRPr="086FCF47">
        <w:rPr>
          <w:lang w:val="en-GB"/>
        </w:rPr>
        <w:t xml:space="preserve"> reached high densities in 2014 at two stations (E3 and E4</w:t>
      </w:r>
      <w:r w:rsidRPr="086FCF47">
        <w:rPr>
          <w:lang w:val="en-GB"/>
        </w:rPr>
        <w:t>)</w:t>
      </w:r>
      <w:r w:rsidR="7663F6F8" w:rsidRPr="086FCF47">
        <w:rPr>
          <w:lang w:val="en-GB"/>
        </w:rPr>
        <w:t xml:space="preserve"> </w:t>
      </w:r>
      <w:r w:rsidRPr="086FCF47">
        <w:rPr>
          <w:lang w:val="en-GB"/>
        </w:rPr>
        <w:t>(</w:t>
      </w:r>
      <w:r w:rsidRPr="086FCF47">
        <w:rPr>
          <w:lang w:val="en-GB"/>
        </w:rPr>
        <w:t xml:space="preserve">Figure </w:t>
      </w:r>
      <w:r w:rsidR="77ABF518" w:rsidRPr="086FCF47">
        <w:rPr>
          <w:lang w:val="en-GB"/>
        </w:rPr>
        <w:t>4</w:t>
      </w:r>
      <w:r w:rsidRPr="086FCF47">
        <w:rPr>
          <w:lang w:val="en-GB"/>
        </w:rPr>
        <w:t>c</w:t>
      </w:r>
      <w:r w:rsidRPr="086FCF47">
        <w:rPr>
          <w:lang w:val="en-GB"/>
        </w:rPr>
        <w:t>). Other notable species in 2014 included the surface</w:t>
      </w:r>
      <w:r w:rsidR="6559AB1B" w:rsidRPr="086FCF47">
        <w:rPr>
          <w:lang w:val="en-GB"/>
        </w:rPr>
        <w:t>-</w:t>
      </w:r>
      <w:r w:rsidRPr="086FCF47">
        <w:rPr>
          <w:lang w:val="en-GB"/>
        </w:rPr>
        <w:t xml:space="preserve">dwelling </w:t>
      </w:r>
      <w:r w:rsidR="009D49F7" w:rsidRPr="086FCF47">
        <w:rPr>
          <w:lang w:val="en-GB"/>
        </w:rPr>
        <w:t>polychaete</w:t>
      </w:r>
      <w:r w:rsidRPr="086FCF47">
        <w:rPr>
          <w:lang w:val="en-GB"/>
        </w:rPr>
        <w:t xml:space="preserve"> predator </w:t>
      </w:r>
      <w:r w:rsidRPr="086FCF47">
        <w:rPr>
          <w:i/>
          <w:lang w:val="en-GB"/>
        </w:rPr>
        <w:t xml:space="preserve">Eteone longa </w:t>
      </w:r>
      <w:r w:rsidRPr="086FCF47">
        <w:rPr>
          <w:lang w:val="en-GB"/>
        </w:rPr>
        <w:t xml:space="preserve">at all stations, the </w:t>
      </w:r>
      <w:r w:rsidR="00EC3642" w:rsidRPr="086FCF47">
        <w:rPr>
          <w:lang w:val="en-GB"/>
        </w:rPr>
        <w:t>polychaete</w:t>
      </w:r>
      <w:r w:rsidRPr="086FCF47">
        <w:rPr>
          <w:lang w:val="en-GB"/>
        </w:rPr>
        <w:t xml:space="preserve"> </w:t>
      </w:r>
      <w:r w:rsidRPr="086FCF47">
        <w:rPr>
          <w:i/>
          <w:lang w:val="en-GB"/>
        </w:rPr>
        <w:t>Microphthalmus aberrans</w:t>
      </w:r>
      <w:r w:rsidRPr="086FCF47">
        <w:rPr>
          <w:lang w:val="en-GB"/>
        </w:rPr>
        <w:t xml:space="preserve"> at stations C4, E3 and E4, and four species at station E3; the barnacle </w:t>
      </w:r>
      <w:r w:rsidRPr="086FCF47">
        <w:rPr>
          <w:i/>
          <w:lang w:val="en-GB"/>
        </w:rPr>
        <w:t xml:space="preserve">Balanus </w:t>
      </w:r>
      <w:r w:rsidRPr="086FCF47">
        <w:rPr>
          <w:lang w:val="en-GB"/>
        </w:rPr>
        <w:t xml:space="preserve">sp., the </w:t>
      </w:r>
      <w:r w:rsidR="009312D4" w:rsidRPr="086FCF47">
        <w:rPr>
          <w:lang w:val="en-GB"/>
        </w:rPr>
        <w:t>polychaetes</w:t>
      </w:r>
      <w:r w:rsidR="009312D4" w:rsidRPr="086FCF47">
        <w:rPr>
          <w:lang w:val="en-GB"/>
        </w:rPr>
        <w:t xml:space="preserve"> </w:t>
      </w:r>
      <w:r w:rsidRPr="086FCF47">
        <w:rPr>
          <w:i/>
          <w:lang w:val="en-GB"/>
        </w:rPr>
        <w:t xml:space="preserve">Chaetozone setosa </w:t>
      </w:r>
      <w:r w:rsidRPr="086FCF47">
        <w:rPr>
          <w:lang w:val="en-GB"/>
        </w:rPr>
        <w:t xml:space="preserve">and </w:t>
      </w:r>
      <w:r w:rsidRPr="086FCF47">
        <w:rPr>
          <w:i/>
          <w:lang w:val="en-GB"/>
        </w:rPr>
        <w:t xml:space="preserve">Harmothoe extenuate </w:t>
      </w:r>
      <w:r w:rsidRPr="086FCF47">
        <w:rPr>
          <w:lang w:val="en-GB"/>
        </w:rPr>
        <w:t xml:space="preserve">and the bivalve </w:t>
      </w:r>
      <w:r w:rsidRPr="086FCF47">
        <w:rPr>
          <w:i/>
          <w:lang w:val="en-GB"/>
        </w:rPr>
        <w:t>Mytilus edulis</w:t>
      </w:r>
      <w:r w:rsidRPr="086FCF47">
        <w:rPr>
          <w:lang w:val="en-GB"/>
        </w:rPr>
        <w:t>. Notably, Polydora sp. returned to stations E3 and E4 (same as 1999</w:t>
      </w:r>
      <w:r w:rsidRPr="086FCF47">
        <w:rPr>
          <w:lang w:val="en-GB"/>
        </w:rPr>
        <w:t>)</w:t>
      </w:r>
      <w:r w:rsidR="2F53541D" w:rsidRPr="086FCF47">
        <w:rPr>
          <w:lang w:val="en-GB"/>
        </w:rPr>
        <w:t xml:space="preserve"> in very low densities</w:t>
      </w:r>
      <w:r w:rsidRPr="086FCF47">
        <w:rPr>
          <w:lang w:val="en-GB"/>
        </w:rPr>
        <w:t>,</w:t>
      </w:r>
      <w:r w:rsidRPr="086FCF47">
        <w:rPr>
          <w:lang w:val="en-GB"/>
        </w:rPr>
        <w:t xml:space="preserve"> after not being found at all in 2013.</w:t>
      </w:r>
      <w:commentRangeStart w:id="25"/>
      <w:commentRangeStart w:id="26"/>
      <w:commentRangeStart w:id="27"/>
      <w:commentRangeEnd w:id="25"/>
      <w:r>
        <w:rPr>
          <w:rStyle w:val="CommentReference"/>
        </w:rPr>
        <w:commentReference w:id="25"/>
      </w:r>
      <w:commentRangeEnd w:id="26"/>
      <w:r w:rsidR="0078652B">
        <w:rPr>
          <w:rStyle w:val="CommentReference"/>
        </w:rPr>
        <w:commentReference w:id="26"/>
      </w:r>
      <w:commentRangeEnd w:id="27"/>
      <w:r w:rsidR="00AE45F4">
        <w:rPr>
          <w:rStyle w:val="CommentReference"/>
        </w:rPr>
        <w:commentReference w:id="27"/>
      </w:r>
    </w:p>
    <w:p w14:paraId="25F0D15D" w14:textId="07F67F7F" w:rsidR="007E1C39" w:rsidRPr="007E1C39" w:rsidRDefault="007E1C39" w:rsidP="007E1C39">
      <w:pPr>
        <w:rPr>
          <w:lang w:val="en-GB"/>
        </w:rPr>
      </w:pPr>
      <w:r w:rsidRPr="460EF760">
        <w:rPr>
          <w:lang w:val="en-GB"/>
        </w:rPr>
        <w:t>3.3.</w:t>
      </w:r>
      <w:r w:rsidR="00243284" w:rsidRPr="460EF760">
        <w:rPr>
          <w:lang w:val="en-GB"/>
        </w:rPr>
        <w:t>1.3</w:t>
      </w:r>
      <w:r w:rsidRPr="460EF760">
        <w:rPr>
          <w:lang w:val="en-GB"/>
        </w:rPr>
        <w:t xml:space="preserve"> </w:t>
      </w:r>
      <w:r w:rsidR="00B30306" w:rsidRPr="460EF760">
        <w:rPr>
          <w:lang w:val="en-GB"/>
        </w:rPr>
        <w:t>T</w:t>
      </w:r>
      <w:r w:rsidR="00B30306" w:rsidRPr="460EF760">
        <w:rPr>
          <w:lang w:val="en-GB"/>
        </w:rPr>
        <w:t>ransition year</w:t>
      </w:r>
      <w:r w:rsidR="00B30306" w:rsidRPr="460EF760">
        <w:rPr>
          <w:lang w:val="en-GB"/>
        </w:rPr>
        <w:t xml:space="preserve"> - </w:t>
      </w:r>
      <w:r w:rsidRPr="460EF760">
        <w:rPr>
          <w:lang w:val="en-GB"/>
        </w:rPr>
        <w:t>2015</w:t>
      </w:r>
    </w:p>
    <w:p w14:paraId="229CAD1C" w14:textId="77777777" w:rsidR="007E1C39" w:rsidRDefault="007E1C39" w:rsidP="007E1C39">
      <w:pPr>
        <w:rPr>
          <w:lang w:val="en-GB"/>
        </w:rPr>
      </w:pPr>
      <w:r w:rsidRPr="460EF760">
        <w:rPr>
          <w:lang w:val="en-GB"/>
        </w:rPr>
        <w:t xml:space="preserve">The PCA explained most of the variation in the community data, with the first two axes capturing 87.4% of total variance. The community was characterized by several key species: the bivalve </w:t>
      </w:r>
      <w:r w:rsidRPr="460EF760">
        <w:rPr>
          <w:i/>
          <w:lang w:val="en-GB"/>
        </w:rPr>
        <w:t>Macoma calcarea</w:t>
      </w:r>
      <w:r w:rsidRPr="460EF760">
        <w:rPr>
          <w:lang w:val="en-GB"/>
        </w:rPr>
        <w:t xml:space="preserve">, the polychaetes </w:t>
      </w:r>
      <w:r w:rsidRPr="460EF760">
        <w:rPr>
          <w:i/>
          <w:lang w:val="en-GB"/>
        </w:rPr>
        <w:t>Ophelina acuminata</w:t>
      </w:r>
      <w:r w:rsidRPr="460EF760">
        <w:rPr>
          <w:lang w:val="en-GB"/>
        </w:rPr>
        <w:t xml:space="preserve">, and </w:t>
      </w:r>
      <w:r w:rsidRPr="460EF760">
        <w:rPr>
          <w:i/>
          <w:lang w:val="en-GB"/>
        </w:rPr>
        <w:t>Mediomastus fragilis</w:t>
      </w:r>
      <w:r w:rsidRPr="460EF760">
        <w:rPr>
          <w:lang w:val="en-GB"/>
        </w:rPr>
        <w:t>, together accounting for over 40% of total abundance.</w:t>
      </w:r>
    </w:p>
    <w:p w14:paraId="13B2A0F2" w14:textId="6D477DD1" w:rsidR="00BD0B5F" w:rsidRPr="007E1C39" w:rsidRDefault="00496649" w:rsidP="007E1C39">
      <w:pPr>
        <w:rPr>
          <w:b/>
          <w:bCs/>
          <w:lang w:val="en-GB"/>
        </w:rPr>
      </w:pPr>
      <w:r>
        <w:rPr>
          <w:b/>
          <w:bCs/>
          <w:noProof/>
          <w:lang w:val="en-GB"/>
        </w:rPr>
        <w:drawing>
          <wp:inline distT="0" distB="0" distL="0" distR="0" wp14:anchorId="02E2D062" wp14:editId="310254E8">
            <wp:extent cx="5274945" cy="4224020"/>
            <wp:effectExtent l="0" t="0" r="1905" b="5080"/>
            <wp:docPr id="1844583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4224020"/>
                    </a:xfrm>
                    <a:prstGeom prst="rect">
                      <a:avLst/>
                    </a:prstGeom>
                    <a:noFill/>
                    <a:ln>
                      <a:noFill/>
                    </a:ln>
                  </pic:spPr>
                </pic:pic>
              </a:graphicData>
            </a:graphic>
          </wp:inline>
        </w:drawing>
      </w:r>
    </w:p>
    <w:p w14:paraId="49FAAF34" w14:textId="103CF4F0" w:rsidR="007E1C39" w:rsidRPr="007E1C39" w:rsidRDefault="007E1C39" w:rsidP="007E1C39">
      <w:pPr>
        <w:rPr>
          <w:lang w:val="en-GB"/>
        </w:rPr>
      </w:pPr>
      <w:r w:rsidRPr="086FCF47">
        <w:rPr>
          <w:i/>
          <w:lang w:val="en-GB"/>
        </w:rPr>
        <w:t>C. capitata</w:t>
      </w:r>
      <w:r w:rsidRPr="086FCF47">
        <w:rPr>
          <w:lang w:val="en-GB"/>
        </w:rPr>
        <w:t xml:space="preserve">, which had dominated the community in 2013 and 2014, was now found only at a single station in low density. </w:t>
      </w:r>
      <w:r w:rsidRPr="086FCF47">
        <w:rPr>
          <w:i/>
          <w:lang w:val="en-GB"/>
        </w:rPr>
        <w:t xml:space="preserve">O. acuminata </w:t>
      </w:r>
      <w:r w:rsidRPr="086FCF47">
        <w:rPr>
          <w:lang w:val="en-GB"/>
        </w:rPr>
        <w:t xml:space="preserve">showed strong associations with stations C4 and E3 based on the PCA. </w:t>
      </w:r>
      <w:r w:rsidRPr="086FCF47">
        <w:rPr>
          <w:i/>
          <w:lang w:val="en-GB"/>
        </w:rPr>
        <w:t>Scoloplos armiger</w:t>
      </w:r>
      <w:r w:rsidRPr="086FCF47">
        <w:rPr>
          <w:lang w:val="en-GB"/>
        </w:rPr>
        <w:t xml:space="preserve"> </w:t>
      </w:r>
      <w:r w:rsidR="063BC73D" w:rsidRPr="086FCF47">
        <w:rPr>
          <w:lang w:val="en-GB"/>
        </w:rPr>
        <w:t>was present</w:t>
      </w:r>
      <w:r w:rsidRPr="086FCF47">
        <w:rPr>
          <w:lang w:val="en-GB"/>
        </w:rPr>
        <w:t xml:space="preserve"> at </w:t>
      </w:r>
      <w:r w:rsidR="063BC73D" w:rsidRPr="086FCF47">
        <w:rPr>
          <w:lang w:val="en-GB"/>
        </w:rPr>
        <w:t>five of six</w:t>
      </w:r>
      <w:r w:rsidRPr="086FCF47">
        <w:rPr>
          <w:lang w:val="en-GB"/>
        </w:rPr>
        <w:t xml:space="preserve"> stations but at highest </w:t>
      </w:r>
      <w:r w:rsidRPr="086FCF47">
        <w:rPr>
          <w:lang w:val="en-GB"/>
        </w:rPr>
        <w:lastRenderedPageBreak/>
        <w:t>densities at</w:t>
      </w:r>
      <w:r w:rsidR="006D0FF7" w:rsidRPr="086FCF47">
        <w:rPr>
          <w:lang w:val="en-GB"/>
        </w:rPr>
        <w:t xml:space="preserve"> </w:t>
      </w:r>
      <w:r w:rsidRPr="086FCF47">
        <w:rPr>
          <w:lang w:val="en-GB"/>
        </w:rPr>
        <w:t xml:space="preserve">stations C4, and the </w:t>
      </w:r>
      <w:r w:rsidR="009D49F7" w:rsidRPr="086FCF47">
        <w:rPr>
          <w:lang w:val="en-GB"/>
        </w:rPr>
        <w:t>polychaete</w:t>
      </w:r>
      <w:r w:rsidRPr="086FCF47">
        <w:rPr>
          <w:lang w:val="en-GB"/>
        </w:rPr>
        <w:t xml:space="preserve"> </w:t>
      </w:r>
      <w:r w:rsidRPr="086FCF47">
        <w:rPr>
          <w:i/>
          <w:lang w:val="en-GB"/>
        </w:rPr>
        <w:t>Mediomastus fragilis</w:t>
      </w:r>
      <w:r w:rsidRPr="086FCF47">
        <w:rPr>
          <w:lang w:val="en-GB"/>
        </w:rPr>
        <w:t xml:space="preserve"> </w:t>
      </w:r>
      <w:r w:rsidR="58AFE9AD" w:rsidRPr="086FCF47">
        <w:rPr>
          <w:lang w:val="en-GB"/>
        </w:rPr>
        <w:t xml:space="preserve">was </w:t>
      </w:r>
      <w:r w:rsidRPr="086FCF47">
        <w:rPr>
          <w:lang w:val="en-GB"/>
        </w:rPr>
        <w:t xml:space="preserve">found at all stations (Figure </w:t>
      </w:r>
      <w:r w:rsidR="3930B614" w:rsidRPr="086FCF47">
        <w:rPr>
          <w:lang w:val="en-GB"/>
        </w:rPr>
        <w:t>4d</w:t>
      </w:r>
      <w:r w:rsidRPr="086FCF47">
        <w:rPr>
          <w:lang w:val="en-GB"/>
        </w:rPr>
        <w:t>). Of those,</w:t>
      </w:r>
      <w:r w:rsidRPr="086FCF47">
        <w:rPr>
          <w:i/>
          <w:lang w:val="en-GB"/>
        </w:rPr>
        <w:t xml:space="preserve"> S. armiger</w:t>
      </w:r>
      <w:r w:rsidRPr="086FCF47">
        <w:rPr>
          <w:lang w:val="en-GB"/>
        </w:rPr>
        <w:t xml:space="preserve"> was found in lower densities in 1999, 2013 (C4 station only), and 2014. </w:t>
      </w:r>
      <w:r w:rsidRPr="086FCF47">
        <w:rPr>
          <w:i/>
          <w:lang w:val="en-GB"/>
        </w:rPr>
        <w:t>O. acuminata</w:t>
      </w:r>
      <w:r w:rsidRPr="086FCF47">
        <w:rPr>
          <w:lang w:val="en-GB"/>
        </w:rPr>
        <w:t xml:space="preserve"> was found in 1999 but not in 2013 or 2014 and conversely, </w:t>
      </w:r>
      <w:r w:rsidRPr="086FCF47">
        <w:rPr>
          <w:i/>
          <w:lang w:val="en-GB"/>
        </w:rPr>
        <w:t>M. fragilis</w:t>
      </w:r>
      <w:r w:rsidRPr="086FCF47">
        <w:rPr>
          <w:lang w:val="en-GB"/>
        </w:rPr>
        <w:t xml:space="preserve"> was not found in 1999 but in low densities in 2013 and 2014.</w:t>
      </w:r>
    </w:p>
    <w:p w14:paraId="4B876648" w14:textId="70336EED" w:rsidR="00B54A82" w:rsidRDefault="007E1C39" w:rsidP="007E1C39">
      <w:pPr>
        <w:rPr>
          <w:lang w:val="en-GB"/>
        </w:rPr>
      </w:pPr>
      <w:r w:rsidRPr="086FCF47">
        <w:rPr>
          <w:i/>
          <w:lang w:val="en-GB"/>
        </w:rPr>
        <w:t>Chaetozona setosa</w:t>
      </w:r>
      <w:r w:rsidRPr="086FCF47">
        <w:rPr>
          <w:lang w:val="en-GB"/>
        </w:rPr>
        <w:t xml:space="preserve"> and </w:t>
      </w:r>
      <w:r w:rsidRPr="086FCF47">
        <w:rPr>
          <w:i/>
          <w:lang w:val="en-GB"/>
        </w:rPr>
        <w:t xml:space="preserve">Spio </w:t>
      </w:r>
      <w:r w:rsidRPr="086FCF47">
        <w:rPr>
          <w:lang w:val="en-GB"/>
        </w:rPr>
        <w:t xml:space="preserve">sp. </w:t>
      </w:r>
      <w:r w:rsidRPr="086FCF47">
        <w:rPr>
          <w:lang w:val="en-GB"/>
        </w:rPr>
        <w:t>remain</w:t>
      </w:r>
      <w:r w:rsidR="302E68B7" w:rsidRPr="086FCF47">
        <w:rPr>
          <w:lang w:val="en-GB"/>
        </w:rPr>
        <w:t>ed</w:t>
      </w:r>
      <w:r w:rsidRPr="086FCF47">
        <w:rPr>
          <w:lang w:val="en-GB"/>
        </w:rPr>
        <w:t xml:space="preserve"> conspicuous as they did in 2013 and 2014, and Polydora sp. were found at all stations for the first time (found at E3 and E4 in 1999 and 2014 but none recorded in 2013). The bivalve </w:t>
      </w:r>
      <w:r w:rsidRPr="086FCF47">
        <w:rPr>
          <w:i/>
          <w:lang w:val="en-GB"/>
        </w:rPr>
        <w:t>Mya arenaria</w:t>
      </w:r>
      <w:r w:rsidRPr="086FCF47">
        <w:rPr>
          <w:lang w:val="en-GB"/>
        </w:rPr>
        <w:t xml:space="preserve"> was found at all stations after being first found at stations E3 and E4 in 2014.</w:t>
      </w:r>
    </w:p>
    <w:p w14:paraId="2185BF97" w14:textId="4F46BF85" w:rsidR="00C16D69" w:rsidRPr="00C16D69" w:rsidRDefault="00C16D69" w:rsidP="00C16D69">
      <w:pPr>
        <w:rPr>
          <w:lang w:val="en-GB"/>
        </w:rPr>
      </w:pPr>
      <w:r w:rsidRPr="460EF760">
        <w:rPr>
          <w:lang w:val="en-GB"/>
        </w:rPr>
        <w:t>3.3.</w:t>
      </w:r>
      <w:r w:rsidR="00243284" w:rsidRPr="460EF760">
        <w:rPr>
          <w:lang w:val="en-GB"/>
        </w:rPr>
        <w:t>1.4</w:t>
      </w:r>
      <w:r w:rsidRPr="460EF760">
        <w:rPr>
          <w:lang w:val="en-GB"/>
        </w:rPr>
        <w:t xml:space="preserve"> </w:t>
      </w:r>
      <w:r w:rsidR="00265BA1" w:rsidRPr="460EF760">
        <w:rPr>
          <w:lang w:val="en-GB"/>
        </w:rPr>
        <w:t>Recovery years</w:t>
      </w:r>
      <w:r w:rsidR="00265BA1" w:rsidRPr="460EF760">
        <w:rPr>
          <w:lang w:val="en-GB"/>
        </w:rPr>
        <w:t xml:space="preserve"> - </w:t>
      </w:r>
      <w:r w:rsidRPr="460EF760">
        <w:rPr>
          <w:lang w:val="en-GB"/>
        </w:rPr>
        <w:t>2016 and 2017</w:t>
      </w:r>
    </w:p>
    <w:p w14:paraId="3513F17A" w14:textId="5E451720" w:rsidR="00950C75" w:rsidRDefault="00C16D69" w:rsidP="00C16D69">
      <w:pPr>
        <w:rPr>
          <w:lang w:val="en-GB"/>
        </w:rPr>
      </w:pPr>
      <w:r w:rsidRPr="086FCF47">
        <w:rPr>
          <w:lang w:val="en-GB"/>
        </w:rPr>
        <w:t xml:space="preserve">These two years show E3 and E4 aligning </w:t>
      </w:r>
      <w:r w:rsidRPr="086FCF47">
        <w:rPr>
          <w:lang w:val="en-GB"/>
        </w:rPr>
        <w:t>to</w:t>
      </w:r>
      <w:r w:rsidR="49EE3E9E" w:rsidRPr="086FCF47">
        <w:rPr>
          <w:lang w:val="en-GB"/>
        </w:rPr>
        <w:t>wards each other</w:t>
      </w:r>
      <w:r w:rsidRPr="086FCF47">
        <w:rPr>
          <w:lang w:val="en-GB"/>
        </w:rPr>
        <w:t xml:space="preserve">, </w:t>
      </w:r>
      <w:r w:rsidR="133C2EE3" w:rsidRPr="086FCF47">
        <w:rPr>
          <w:lang w:val="en-GB"/>
        </w:rPr>
        <w:t>like</w:t>
      </w:r>
      <w:r w:rsidRPr="086FCF47">
        <w:rPr>
          <w:lang w:val="en-GB"/>
        </w:rPr>
        <w:t xml:space="preserve"> that observed in 1999 but not in 2013, 2014 and 2015</w:t>
      </w:r>
      <w:r w:rsidR="65163563" w:rsidRPr="086FCF47">
        <w:rPr>
          <w:lang w:val="en-GB"/>
        </w:rPr>
        <w:t xml:space="preserve"> (Figure </w:t>
      </w:r>
      <w:r w:rsidR="0BDCB431" w:rsidRPr="086FCF47">
        <w:rPr>
          <w:lang w:val="en-GB"/>
        </w:rPr>
        <w:t>4</w:t>
      </w:r>
      <w:r w:rsidR="65163563" w:rsidRPr="086FCF47">
        <w:rPr>
          <w:lang w:val="en-GB"/>
        </w:rPr>
        <w:t>)</w:t>
      </w:r>
      <w:r w:rsidRPr="086FCF47">
        <w:rPr>
          <w:lang w:val="en-GB"/>
        </w:rPr>
        <w:t>.</w:t>
      </w:r>
      <w:r w:rsidRPr="086FCF47">
        <w:rPr>
          <w:lang w:val="en-GB"/>
        </w:rPr>
        <w:t xml:space="preserve"> Many of the species from previous years were found in higher densities, most notably: 1) in 2016, </w:t>
      </w:r>
      <w:r w:rsidRPr="086FCF47">
        <w:rPr>
          <w:i/>
          <w:lang w:val="en-GB"/>
        </w:rPr>
        <w:t xml:space="preserve">Spio </w:t>
      </w:r>
      <w:r w:rsidRPr="086FCF47">
        <w:rPr>
          <w:lang w:val="en-GB"/>
        </w:rPr>
        <w:t xml:space="preserve">sp., </w:t>
      </w:r>
      <w:r w:rsidRPr="086FCF47">
        <w:rPr>
          <w:i/>
          <w:lang w:val="en-GB"/>
        </w:rPr>
        <w:t>O. acuminata (</w:t>
      </w:r>
      <w:r w:rsidRPr="086FCF47">
        <w:rPr>
          <w:lang w:val="en-GB"/>
        </w:rPr>
        <w:t xml:space="preserve">dominating with 22.8% abundance), </w:t>
      </w:r>
      <w:r w:rsidRPr="086FCF47">
        <w:rPr>
          <w:i/>
          <w:lang w:val="en-GB"/>
        </w:rPr>
        <w:t xml:space="preserve">Polydora </w:t>
      </w:r>
      <w:r w:rsidRPr="086FCF47">
        <w:rPr>
          <w:lang w:val="en-GB"/>
        </w:rPr>
        <w:t>sp., and</w:t>
      </w:r>
      <w:r w:rsidRPr="086FCF47">
        <w:rPr>
          <w:i/>
          <w:lang w:val="en-GB"/>
        </w:rPr>
        <w:t xml:space="preserve"> S. armiger</w:t>
      </w:r>
      <w:r w:rsidRPr="086FCF47">
        <w:rPr>
          <w:lang w:val="en-GB"/>
        </w:rPr>
        <w:t xml:space="preserve">; and 2) in 2017, </w:t>
      </w:r>
      <w:r w:rsidRPr="086FCF47">
        <w:rPr>
          <w:i/>
          <w:lang w:val="en-GB"/>
        </w:rPr>
        <w:t xml:space="preserve">Polydora </w:t>
      </w:r>
      <w:r w:rsidRPr="086FCF47">
        <w:rPr>
          <w:lang w:val="en-GB"/>
        </w:rPr>
        <w:t xml:space="preserve">sp. (becoming dominant at 25% abundance), </w:t>
      </w:r>
      <w:r w:rsidRPr="086FCF47">
        <w:rPr>
          <w:i/>
          <w:lang w:val="en-GB"/>
        </w:rPr>
        <w:t>S. armiger,</w:t>
      </w:r>
      <w:r w:rsidRPr="086FCF47">
        <w:rPr>
          <w:lang w:val="en-GB"/>
        </w:rPr>
        <w:t xml:space="preserve"> </w:t>
      </w:r>
      <w:r w:rsidRPr="086FCF47">
        <w:rPr>
          <w:i/>
          <w:lang w:val="en-GB"/>
        </w:rPr>
        <w:t>Mediomastus fragilis</w:t>
      </w:r>
      <w:r w:rsidRPr="086FCF47">
        <w:rPr>
          <w:lang w:val="en-GB"/>
        </w:rPr>
        <w:t>,</w:t>
      </w:r>
      <w:r w:rsidRPr="086FCF47">
        <w:rPr>
          <w:i/>
          <w:lang w:val="en-GB"/>
        </w:rPr>
        <w:t xml:space="preserve"> O. acuminata</w:t>
      </w:r>
      <w:r w:rsidRPr="086FCF47">
        <w:rPr>
          <w:lang w:val="en-GB"/>
        </w:rPr>
        <w:t xml:space="preserve">, </w:t>
      </w:r>
      <w:r w:rsidRPr="086FCF47">
        <w:rPr>
          <w:i/>
          <w:lang w:val="en-GB"/>
        </w:rPr>
        <w:t>Chaetozone setosa</w:t>
      </w:r>
      <w:r w:rsidRPr="086FCF47">
        <w:rPr>
          <w:lang w:val="en-GB"/>
        </w:rPr>
        <w:t xml:space="preserve">, and </w:t>
      </w:r>
      <w:r w:rsidRPr="086FCF47">
        <w:rPr>
          <w:i/>
          <w:lang w:val="en-GB"/>
        </w:rPr>
        <w:t>Mya arenaria</w:t>
      </w:r>
      <w:r w:rsidRPr="086FCF47">
        <w:rPr>
          <w:lang w:val="en-GB"/>
        </w:rPr>
        <w:t xml:space="preserve">. We also note </w:t>
      </w:r>
      <w:r w:rsidRPr="086FCF47">
        <w:rPr>
          <w:i/>
          <w:lang w:val="en-GB"/>
        </w:rPr>
        <w:t>Praxillella praetermissa,</w:t>
      </w:r>
      <w:r w:rsidRPr="086FCF47">
        <w:rPr>
          <w:lang w:val="en-GB"/>
        </w:rPr>
        <w:t xml:space="preserve"> found at all stations in 2016 and 2017, common in 1999 but occasionally found in 2013, 2014, and 2015. Species emerging in high densities in 2016 included: </w:t>
      </w:r>
      <w:r w:rsidRPr="086FCF47">
        <w:rPr>
          <w:highlight w:val="yellow"/>
          <w:lang w:val="en-GB"/>
        </w:rPr>
        <w:t xml:space="preserve">1) the </w:t>
      </w:r>
      <w:r w:rsidR="009D49F7" w:rsidRPr="086FCF47">
        <w:rPr>
          <w:highlight w:val="yellow"/>
          <w:lang w:val="en-GB"/>
        </w:rPr>
        <w:t>polychaete</w:t>
      </w:r>
      <w:r w:rsidRPr="086FCF47">
        <w:rPr>
          <w:highlight w:val="yellow"/>
          <w:lang w:val="en-GB"/>
        </w:rPr>
        <w:t xml:space="preserve"> </w:t>
      </w:r>
      <w:r w:rsidRPr="086FCF47">
        <w:rPr>
          <w:i/>
          <w:highlight w:val="yellow"/>
          <w:lang w:val="en-GB"/>
        </w:rPr>
        <w:t>Heteromastus filiformis</w:t>
      </w:r>
      <w:r w:rsidRPr="086FCF47">
        <w:rPr>
          <w:highlight w:val="yellow"/>
          <w:lang w:val="en-GB"/>
        </w:rPr>
        <w:t xml:space="preserve">, which </w:t>
      </w:r>
      <w:commentRangeStart w:id="28"/>
      <w:r w:rsidRPr="086FCF47">
        <w:rPr>
          <w:highlight w:val="yellow"/>
          <w:lang w:val="en-GB"/>
        </w:rPr>
        <w:t>interestingly</w:t>
      </w:r>
      <w:commentRangeEnd w:id="28"/>
      <w:r>
        <w:rPr>
          <w:rStyle w:val="CommentReference"/>
        </w:rPr>
        <w:commentReference w:id="28"/>
      </w:r>
      <w:r w:rsidRPr="086FCF47">
        <w:rPr>
          <w:highlight w:val="yellow"/>
          <w:lang w:val="en-GB"/>
        </w:rPr>
        <w:t xml:space="preserve"> was found at stations E3 and E4 in 1999, not recorded in 2013-2015 and almost gone in 2017!</w:t>
      </w:r>
      <w:r w:rsidRPr="086FCF47">
        <w:rPr>
          <w:lang w:val="en-GB"/>
        </w:rPr>
        <w:t xml:space="preserve"> 2) the bivalve </w:t>
      </w:r>
      <w:r w:rsidRPr="086FCF47">
        <w:rPr>
          <w:i/>
          <w:lang w:val="en-GB"/>
        </w:rPr>
        <w:t>Macoma calcarea</w:t>
      </w:r>
      <w:r w:rsidRPr="086FCF47">
        <w:rPr>
          <w:lang w:val="en-GB"/>
        </w:rPr>
        <w:t>, found at all stations in 1999 and 2015-2017 but not documented in 2013 and only found at C4 and E3 in 2014.</w:t>
      </w:r>
    </w:p>
    <w:p w14:paraId="0A331200" w14:textId="104BE796" w:rsidR="009D6443" w:rsidRDefault="002E3443" w:rsidP="00C16D69">
      <w:pPr>
        <w:rPr>
          <w:b/>
          <w:bCs/>
          <w:lang w:val="en-GB"/>
        </w:rPr>
      </w:pPr>
      <w:r>
        <w:rPr>
          <w:b/>
          <w:bCs/>
          <w:noProof/>
          <w:lang w:val="en-GB"/>
        </w:rPr>
        <w:drawing>
          <wp:inline distT="0" distB="0" distL="0" distR="0" wp14:anchorId="630A9B82" wp14:editId="39DFB5AA">
            <wp:extent cx="5274945" cy="4224020"/>
            <wp:effectExtent l="0" t="0" r="1905" b="5080"/>
            <wp:docPr id="10909917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4224020"/>
                    </a:xfrm>
                    <a:prstGeom prst="rect">
                      <a:avLst/>
                    </a:prstGeom>
                    <a:noFill/>
                    <a:ln>
                      <a:noFill/>
                    </a:ln>
                  </pic:spPr>
                </pic:pic>
              </a:graphicData>
            </a:graphic>
          </wp:inline>
        </w:drawing>
      </w:r>
    </w:p>
    <w:p w14:paraId="14140DE3" w14:textId="08616D0B" w:rsidR="00C16D69" w:rsidRDefault="00C16D69" w:rsidP="460EF760">
      <w:pPr>
        <w:rPr>
          <w:lang w:val="en-GB"/>
        </w:rPr>
      </w:pPr>
      <w:r w:rsidRPr="460EF760">
        <w:rPr>
          <w:lang w:val="en-GB"/>
        </w:rPr>
        <w:lastRenderedPageBreak/>
        <w:t xml:space="preserve">Species emerging in high densities in 2017 included: 1) the </w:t>
      </w:r>
      <w:r w:rsidR="009D49F7" w:rsidRPr="460EF760">
        <w:rPr>
          <w:lang w:val="en-GB"/>
        </w:rPr>
        <w:t>polychaete</w:t>
      </w:r>
      <w:r w:rsidRPr="460EF760">
        <w:rPr>
          <w:lang w:val="en-GB"/>
        </w:rPr>
        <w:t xml:space="preserve"> </w:t>
      </w:r>
      <w:r w:rsidRPr="460EF760">
        <w:rPr>
          <w:i/>
          <w:lang w:val="en-GB"/>
        </w:rPr>
        <w:t>Scalibregma inflatum,</w:t>
      </w:r>
      <w:r w:rsidRPr="460EF760">
        <w:rPr>
          <w:lang w:val="en-GB"/>
        </w:rPr>
        <w:t xml:space="preserve"> which was common in 1999, not documented in 2013 or 2015, found in low densities 2015, common in 2016 and 2017 but reached high densities at stations A7 and B8 in 2017.</w:t>
      </w:r>
      <w:r w:rsidR="21B923C2" w:rsidRPr="460EF760">
        <w:rPr>
          <w:lang w:val="en-GB"/>
        </w:rPr>
        <w:t xml:space="preserve"> and 2) the bivalve </w:t>
      </w:r>
      <w:r w:rsidR="21B923C2" w:rsidRPr="460EF760">
        <w:rPr>
          <w:i/>
          <w:iCs/>
          <w:lang w:val="en-GB"/>
        </w:rPr>
        <w:t>Abra nitida</w:t>
      </w:r>
      <w:r w:rsidR="21B923C2" w:rsidRPr="460EF760">
        <w:rPr>
          <w:lang w:val="en-GB"/>
        </w:rPr>
        <w:t>, found in low densities at 4 stations in 1999, not found in 2013, 2014 and 2015, but found in low densities at three stations in 2016 and increased densities at 5 stations in 2017 (absent from station E3).</w:t>
      </w:r>
    </w:p>
    <w:p w14:paraId="43DAD129" w14:textId="12AD3332" w:rsidR="00C16D69" w:rsidRDefault="00C16D69" w:rsidP="00C16D69">
      <w:pPr>
        <w:rPr>
          <w:lang w:val="en-GB"/>
        </w:rPr>
      </w:pPr>
    </w:p>
    <w:p w14:paraId="1AD1C1E9" w14:textId="5A71C289" w:rsidR="002E3443" w:rsidRPr="00C16D69" w:rsidRDefault="00EB4019" w:rsidP="00C16D69">
      <w:pPr>
        <w:rPr>
          <w:b/>
          <w:bCs/>
          <w:lang w:val="en-GB"/>
        </w:rPr>
      </w:pPr>
      <w:r>
        <w:rPr>
          <w:noProof/>
        </w:rPr>
        <w:drawing>
          <wp:inline distT="0" distB="0" distL="0" distR="0" wp14:anchorId="7E1A09B5" wp14:editId="25DAB5DC">
            <wp:extent cx="5274945" cy="4224020"/>
            <wp:effectExtent l="0" t="0" r="1905" b="5080"/>
            <wp:docPr id="43885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274945" cy="4224020"/>
                    </a:xfrm>
                    <a:prstGeom prst="rect">
                      <a:avLst/>
                    </a:prstGeom>
                  </pic:spPr>
                </pic:pic>
              </a:graphicData>
            </a:graphic>
          </wp:inline>
        </w:drawing>
      </w:r>
    </w:p>
    <w:p w14:paraId="25706090" w14:textId="77777777" w:rsidR="00182A09" w:rsidRDefault="00182A09" w:rsidP="269F222E">
      <w:pPr>
        <w:rPr>
          <w:b/>
          <w:bCs/>
          <w:lang w:val="en-GB"/>
        </w:rPr>
      </w:pPr>
    </w:p>
    <w:p w14:paraId="6C9513B6" w14:textId="77777777" w:rsidR="00182A09" w:rsidRDefault="00182A09" w:rsidP="269F222E">
      <w:pPr>
        <w:rPr>
          <w:b/>
          <w:bCs/>
          <w:lang w:val="en-GB"/>
        </w:rPr>
      </w:pPr>
    </w:p>
    <w:p w14:paraId="52F91011" w14:textId="5BC58DE0" w:rsidR="460EF760" w:rsidRDefault="460EF760" w:rsidP="460EF760">
      <w:pPr>
        <w:rPr>
          <w:b/>
          <w:bCs/>
          <w:lang w:val="en-GB"/>
        </w:rPr>
      </w:pPr>
    </w:p>
    <w:p w14:paraId="420D147B" w14:textId="4A5E39ED" w:rsidR="460EF760" w:rsidRDefault="460EF760" w:rsidP="460EF760">
      <w:pPr>
        <w:rPr>
          <w:b/>
          <w:bCs/>
          <w:lang w:val="en-GB"/>
        </w:rPr>
      </w:pPr>
    </w:p>
    <w:p w14:paraId="5B6940B7" w14:textId="48DFDD96" w:rsidR="460EF760" w:rsidRDefault="460EF760" w:rsidP="460EF760">
      <w:pPr>
        <w:rPr>
          <w:b/>
          <w:bCs/>
          <w:lang w:val="en-GB"/>
        </w:rPr>
      </w:pPr>
    </w:p>
    <w:p w14:paraId="2B084F1A" w14:textId="3953C571" w:rsidR="460EF760" w:rsidRDefault="460EF760" w:rsidP="460EF760">
      <w:pPr>
        <w:rPr>
          <w:b/>
          <w:bCs/>
          <w:lang w:val="en-GB"/>
        </w:rPr>
      </w:pPr>
    </w:p>
    <w:p w14:paraId="3383B64F" w14:textId="67A4117D" w:rsidR="460EF760" w:rsidRDefault="460EF760" w:rsidP="460EF760">
      <w:pPr>
        <w:rPr>
          <w:b/>
          <w:bCs/>
          <w:lang w:val="en-GB"/>
        </w:rPr>
      </w:pPr>
    </w:p>
    <w:p w14:paraId="388CE5E2" w14:textId="7186AD0F" w:rsidR="460EF760" w:rsidRDefault="460EF760" w:rsidP="460EF760">
      <w:pPr>
        <w:rPr>
          <w:b/>
          <w:bCs/>
          <w:lang w:val="en-GB"/>
        </w:rPr>
      </w:pPr>
    </w:p>
    <w:p w14:paraId="0C6D02A5" w14:textId="70AEB038" w:rsidR="460EF760" w:rsidRDefault="460EF760" w:rsidP="460EF760">
      <w:pPr>
        <w:rPr>
          <w:b/>
          <w:bCs/>
          <w:lang w:val="en-GB"/>
        </w:rPr>
      </w:pPr>
    </w:p>
    <w:p w14:paraId="1F203714" w14:textId="7DD1AF9B" w:rsidR="460EF760" w:rsidRDefault="460EF760" w:rsidP="460EF760">
      <w:pPr>
        <w:rPr>
          <w:b/>
          <w:bCs/>
          <w:lang w:val="en-GB"/>
        </w:rPr>
      </w:pPr>
    </w:p>
    <w:p w14:paraId="2B67E55C" w14:textId="6F374C97" w:rsidR="460EF760" w:rsidRDefault="460EF760" w:rsidP="460EF760">
      <w:pPr>
        <w:rPr>
          <w:b/>
          <w:bCs/>
          <w:lang w:val="en-GB"/>
        </w:rPr>
      </w:pPr>
    </w:p>
    <w:p w14:paraId="36107AA8" w14:textId="725EAB5B" w:rsidR="460EF760" w:rsidRDefault="460EF760" w:rsidP="460EF760">
      <w:pPr>
        <w:rPr>
          <w:b/>
          <w:bCs/>
          <w:lang w:val="en-GB"/>
        </w:rPr>
      </w:pPr>
    </w:p>
    <w:p w14:paraId="4AB9C38C" w14:textId="780FD64B" w:rsidR="460EF760" w:rsidRDefault="460EF760" w:rsidP="460EF760">
      <w:pPr>
        <w:rPr>
          <w:b/>
          <w:bCs/>
          <w:lang w:val="en-GB"/>
        </w:rPr>
      </w:pPr>
    </w:p>
    <w:p w14:paraId="20A38DE1" w14:textId="6005CDC6" w:rsidR="00A95EEC" w:rsidRDefault="00563B02" w:rsidP="269F222E">
      <w:pPr>
        <w:rPr>
          <w:b/>
          <w:bCs/>
          <w:lang w:val="en-GB"/>
        </w:rPr>
      </w:pPr>
      <w:r>
        <w:rPr>
          <w:b/>
          <w:bCs/>
          <w:lang w:val="en-GB"/>
        </w:rPr>
        <w:t>3.</w:t>
      </w:r>
      <w:r w:rsidR="11B6C603" w:rsidRPr="460EF760">
        <w:rPr>
          <w:b/>
          <w:bCs/>
          <w:lang w:val="en-GB"/>
        </w:rPr>
        <w:t>4</w:t>
      </w:r>
      <w:r>
        <w:rPr>
          <w:b/>
          <w:bCs/>
          <w:lang w:val="en-GB"/>
        </w:rPr>
        <w:t xml:space="preserve"> Sediment analysis</w:t>
      </w:r>
      <w:r w:rsidR="00284E27">
        <w:rPr>
          <w:b/>
          <w:bCs/>
          <w:lang w:val="en-GB"/>
        </w:rPr>
        <w:t xml:space="preserve"> 3.4</w:t>
      </w:r>
    </w:p>
    <w:p w14:paraId="51FBDB34" w14:textId="5A7BDB00" w:rsidR="460EF760" w:rsidRDefault="460EF760" w:rsidP="460EF760">
      <w:pPr>
        <w:rPr>
          <w:b/>
          <w:bCs/>
          <w:lang w:val="en-GB"/>
        </w:rPr>
      </w:pPr>
    </w:p>
    <w:p w14:paraId="1DFBD84B" w14:textId="1942FFEB" w:rsidR="00643F36" w:rsidRPr="00643F36" w:rsidRDefault="00563B02" w:rsidP="00643F36">
      <w:pPr>
        <w:rPr>
          <w:lang w:val="en-GB"/>
        </w:rPr>
      </w:pPr>
      <w:r w:rsidRPr="460EF760">
        <w:rPr>
          <w:lang w:val="en-GB"/>
        </w:rPr>
        <w:t>3.</w:t>
      </w:r>
      <w:r w:rsidR="3DAB8D64" w:rsidRPr="460EF760">
        <w:rPr>
          <w:lang w:val="en-GB"/>
        </w:rPr>
        <w:t>4</w:t>
      </w:r>
      <w:r w:rsidRPr="460EF760">
        <w:rPr>
          <w:lang w:val="en-GB"/>
        </w:rPr>
        <w:t>.1</w:t>
      </w:r>
      <w:r w:rsidR="00235C5E" w:rsidRPr="460EF760">
        <w:rPr>
          <w:lang w:val="en-GB"/>
        </w:rPr>
        <w:t xml:space="preserve"> Particle size</w:t>
      </w:r>
    </w:p>
    <w:p w14:paraId="398B40E6" w14:textId="75A6AA1E" w:rsidR="00643F36" w:rsidDel="00342C1F" w:rsidRDefault="00643F36" w:rsidP="269F222E">
      <w:pPr>
        <w:rPr>
          <w:lang w:val="en-GB"/>
        </w:rPr>
      </w:pPr>
    </w:p>
    <w:p w14:paraId="1BBFFC2D" w14:textId="056E3FB0" w:rsidR="3C7DC33E" w:rsidRDefault="3C7DC33E" w:rsidP="460EF760">
      <w:pPr>
        <w:rPr>
          <w:lang w:val="en-GB"/>
        </w:rPr>
      </w:pPr>
      <w:r w:rsidRPr="460EF760">
        <w:rPr>
          <w:lang w:val="en-GB"/>
        </w:rPr>
        <w:t xml:space="preserve">We have no particle size data from 1999 but </w:t>
      </w:r>
      <w:r w:rsidR="55FE7C12" w:rsidRPr="2DC98BFF">
        <w:rPr>
          <w:lang w:val="en-GB"/>
        </w:rPr>
        <w:t>present a</w:t>
      </w:r>
      <w:r w:rsidRPr="460EF760">
        <w:rPr>
          <w:lang w:val="en-GB"/>
        </w:rPr>
        <w:t xml:space="preserve"> </w:t>
      </w:r>
      <w:r w:rsidRPr="059C11F0">
        <w:rPr>
          <w:lang w:val="en-GB"/>
        </w:rPr>
        <w:t>compar</w:t>
      </w:r>
      <w:r w:rsidR="6F8992B4" w:rsidRPr="059C11F0">
        <w:rPr>
          <w:lang w:val="en-GB"/>
        </w:rPr>
        <w:t>ison of</w:t>
      </w:r>
      <w:r w:rsidRPr="460EF760">
        <w:rPr>
          <w:lang w:val="en-GB"/>
        </w:rPr>
        <w:t xml:space="preserve"> stations in 2013 and annual variation across stations </w:t>
      </w:r>
      <w:r w:rsidR="7365E07F" w:rsidRPr="54AED2DD">
        <w:rPr>
          <w:lang w:val="en-GB"/>
        </w:rPr>
        <w:t xml:space="preserve">that showed </w:t>
      </w:r>
      <w:r w:rsidR="7365E07F" w:rsidRPr="6F06FB61">
        <w:rPr>
          <w:lang w:val="en-GB"/>
        </w:rPr>
        <w:t>such variation</w:t>
      </w:r>
      <w:r w:rsidRPr="1708495B">
        <w:rPr>
          <w:lang w:val="en-GB"/>
        </w:rPr>
        <w:t xml:space="preserve"> </w:t>
      </w:r>
      <w:r w:rsidRPr="460EF760">
        <w:rPr>
          <w:lang w:val="en-GB"/>
        </w:rPr>
        <w:t xml:space="preserve">2013-2017. </w:t>
      </w:r>
      <w:r w:rsidR="1831A5E9" w:rsidRPr="460EF760">
        <w:rPr>
          <w:lang w:val="en-GB"/>
        </w:rPr>
        <w:t>After the herring event in 2013, s</w:t>
      </w:r>
      <w:r w:rsidRPr="460EF760">
        <w:rPr>
          <w:lang w:val="en-GB"/>
        </w:rPr>
        <w:t xml:space="preserve">ediment structure was similar among the three stations to the south, </w:t>
      </w:r>
      <w:r w:rsidR="1BA3ADDB" w:rsidRPr="460EF760">
        <w:rPr>
          <w:lang w:val="en-GB"/>
        </w:rPr>
        <w:t>A7, B5 and B8</w:t>
      </w:r>
      <w:r w:rsidR="1889E8EB" w:rsidRPr="460EF760">
        <w:rPr>
          <w:lang w:val="en-GB"/>
        </w:rPr>
        <w:t>, with over 70% 63 microns or coarser</w:t>
      </w:r>
      <w:r w:rsidR="1BA3ADDB" w:rsidRPr="460EF760">
        <w:rPr>
          <w:lang w:val="en-GB"/>
        </w:rPr>
        <w:t xml:space="preserve"> (Fig. 5). Conversely, stations C5, E3 and E4 </w:t>
      </w:r>
      <w:r w:rsidR="319D2427" w:rsidRPr="460EF760">
        <w:rPr>
          <w:lang w:val="en-GB"/>
        </w:rPr>
        <w:t>were richer in finer sediments (125 microns or finer), with E3 and E4 the only stations rich in sediment</w:t>
      </w:r>
      <w:r w:rsidR="69539B24" w:rsidRPr="460EF760">
        <w:rPr>
          <w:lang w:val="en-GB"/>
        </w:rPr>
        <w:t xml:space="preserve"> of</w:t>
      </w:r>
      <w:r w:rsidR="319D2427" w:rsidRPr="460EF760">
        <w:rPr>
          <w:lang w:val="en-GB"/>
        </w:rPr>
        <w:t xml:space="preserve"> 100</w:t>
      </w:r>
      <w:r w:rsidR="3720ABFC" w:rsidRPr="460EF760">
        <w:rPr>
          <w:lang w:val="en-GB"/>
        </w:rPr>
        <w:t xml:space="preserve">0 microns. </w:t>
      </w:r>
    </w:p>
    <w:p w14:paraId="08CE52B8" w14:textId="6F4DD81D" w:rsidR="00FECA9E" w:rsidRDefault="00FECA9E" w:rsidP="460EF760">
      <w:pPr>
        <w:rPr>
          <w:color w:val="FF0000"/>
          <w:lang w:val="en-GB"/>
        </w:rPr>
      </w:pPr>
      <w:r w:rsidRPr="460EF760">
        <w:rPr>
          <w:color w:val="FF0000"/>
          <w:lang w:val="en-GB"/>
        </w:rPr>
        <w:t xml:space="preserve">Nefna </w:t>
      </w:r>
      <w:r w:rsidR="02FF4C8F" w:rsidRPr="460EF760">
        <w:rPr>
          <w:color w:val="FF0000"/>
          <w:lang w:val="en-GB"/>
        </w:rPr>
        <w:t>variance</w:t>
      </w:r>
      <w:r w:rsidRPr="460EF760">
        <w:rPr>
          <w:color w:val="FF0000"/>
          <w:lang w:val="en-GB"/>
        </w:rPr>
        <w:t xml:space="preserve"> (rauðu línuna í myndinna). Variance af hverju? Milli sýna innan stöðvar?</w:t>
      </w:r>
    </w:p>
    <w:p w14:paraId="5B722DEA" w14:textId="50EDE3ED" w:rsidR="460EF760" w:rsidRDefault="460EF760" w:rsidP="460EF760">
      <w:pPr>
        <w:rPr>
          <w:lang w:val="en-GB"/>
        </w:rPr>
      </w:pPr>
    </w:p>
    <w:p w14:paraId="413E9081" w14:textId="6794B17C" w:rsidR="460EF760" w:rsidRDefault="460EF760" w:rsidP="460EF760">
      <w:pPr>
        <w:rPr>
          <w:lang w:val="en-GB"/>
        </w:rPr>
      </w:pPr>
    </w:p>
    <w:p w14:paraId="037E5777" w14:textId="6D20504C" w:rsidR="18A6603A" w:rsidRDefault="18A6603A" w:rsidP="269F222E">
      <w:r>
        <w:rPr>
          <w:noProof/>
        </w:rPr>
        <w:drawing>
          <wp:inline distT="0" distB="0" distL="0" distR="0" wp14:anchorId="35FE2EBA" wp14:editId="15D0355E">
            <wp:extent cx="5267324" cy="3762375"/>
            <wp:effectExtent l="0" t="0" r="0" b="0"/>
            <wp:docPr id="1596872353" name="Picture 159687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8723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67324" cy="3762375"/>
                    </a:xfrm>
                    <a:prstGeom prst="rect">
                      <a:avLst/>
                    </a:prstGeom>
                  </pic:spPr>
                </pic:pic>
              </a:graphicData>
            </a:graphic>
          </wp:inline>
        </w:drawing>
      </w:r>
    </w:p>
    <w:p w14:paraId="7A541749" w14:textId="3D392EF3" w:rsidR="18A6603A" w:rsidRDefault="18A6603A" w:rsidP="60926101">
      <w:pPr>
        <w:rPr>
          <w:lang w:val="en-US"/>
        </w:rPr>
      </w:pPr>
      <w:r w:rsidRPr="60926101">
        <w:rPr>
          <w:lang w:val="en-US"/>
        </w:rPr>
        <w:lastRenderedPageBreak/>
        <w:t xml:space="preserve">Figure </w:t>
      </w:r>
      <w:r w:rsidR="29453805" w:rsidRPr="086FCF47">
        <w:rPr>
          <w:lang w:val="en-US"/>
        </w:rPr>
        <w:t>5</w:t>
      </w:r>
      <w:r w:rsidR="28C9E020" w:rsidRPr="086FCF47">
        <w:rPr>
          <w:lang w:val="en-US"/>
        </w:rPr>
        <w:t>.</w:t>
      </w:r>
      <w:r w:rsidR="28C9E020" w:rsidRPr="60926101">
        <w:rPr>
          <w:lang w:val="en-US"/>
        </w:rPr>
        <w:t xml:space="preserve"> Proportions</w:t>
      </w:r>
      <w:r w:rsidR="591C9285" w:rsidRPr="60926101">
        <w:rPr>
          <w:lang w:val="en-US"/>
        </w:rPr>
        <w:t xml:space="preserve"> of</w:t>
      </w:r>
      <w:r w:rsidR="28C9E020" w:rsidRPr="60926101">
        <w:rPr>
          <w:lang w:val="en-US"/>
        </w:rPr>
        <w:t xml:space="preserve"> dry weight of particle size groups</w:t>
      </w:r>
      <w:r w:rsidR="4F99DC05" w:rsidRPr="60926101">
        <w:rPr>
          <w:lang w:val="en-US"/>
        </w:rPr>
        <w:t xml:space="preserve"> in </w:t>
      </w:r>
      <w:r w:rsidR="165A781E" w:rsidRPr="086FCF47">
        <w:rPr>
          <w:lang w:val="en-US"/>
        </w:rPr>
        <w:t>Kolgrafarfjörður</w:t>
      </w:r>
      <w:r w:rsidR="4F99DC05" w:rsidRPr="60926101">
        <w:rPr>
          <w:lang w:val="en-US"/>
        </w:rPr>
        <w:t xml:space="preserve"> grab sample</w:t>
      </w:r>
      <w:r w:rsidR="2FCC18B7" w:rsidRPr="60926101">
        <w:rPr>
          <w:lang w:val="en-US"/>
        </w:rPr>
        <w:t xml:space="preserve"> stations</w:t>
      </w:r>
      <w:r w:rsidR="4F99DC05" w:rsidRPr="60926101">
        <w:rPr>
          <w:lang w:val="en-US"/>
        </w:rPr>
        <w:t xml:space="preserve"> from 2013</w:t>
      </w:r>
      <w:r w:rsidR="79F3F836" w:rsidRPr="60926101">
        <w:rPr>
          <w:lang w:val="en-US"/>
        </w:rPr>
        <w:t xml:space="preserve"> (left y-axis)</w:t>
      </w:r>
      <w:r w:rsidR="4F99DC05" w:rsidRPr="60926101">
        <w:rPr>
          <w:lang w:val="en-US"/>
        </w:rPr>
        <w:t xml:space="preserve">. </w:t>
      </w:r>
      <w:r w:rsidR="23AD3CEF" w:rsidRPr="60926101">
        <w:rPr>
          <w:lang w:val="en-US"/>
        </w:rPr>
        <w:t xml:space="preserve">Red line shows total variance of </w:t>
      </w:r>
      <w:r w:rsidR="23AD3CEF" w:rsidRPr="086FCF47">
        <w:rPr>
          <w:highlight w:val="yellow"/>
          <w:lang w:val="en-US"/>
        </w:rPr>
        <w:t>xxxx</w:t>
      </w:r>
      <w:r w:rsidR="23AD3CEF" w:rsidRPr="60926101">
        <w:rPr>
          <w:lang w:val="en-US"/>
        </w:rPr>
        <w:t xml:space="preserve"> </w:t>
      </w:r>
      <w:r w:rsidR="02431189" w:rsidRPr="60926101">
        <w:rPr>
          <w:lang w:val="en-US"/>
        </w:rPr>
        <w:t>(right y-axis).</w:t>
      </w:r>
    </w:p>
    <w:p w14:paraId="291E1D0E" w14:textId="0186E570" w:rsidR="460EF760" w:rsidRDefault="460EF760" w:rsidP="460EF760">
      <w:pPr>
        <w:rPr>
          <w:lang w:val="en-US"/>
        </w:rPr>
      </w:pPr>
    </w:p>
    <w:p w14:paraId="30B9D6F4" w14:textId="604E0533" w:rsidR="460EF760" w:rsidRDefault="460EF760" w:rsidP="460EF760">
      <w:pPr>
        <w:rPr>
          <w:lang w:val="en-US"/>
        </w:rPr>
      </w:pPr>
    </w:p>
    <w:p w14:paraId="49AF8F52" w14:textId="5E9D9BA9" w:rsidR="4591E168" w:rsidRDefault="4591E168" w:rsidP="460EF760">
      <w:pPr>
        <w:rPr>
          <w:lang w:val="en-US"/>
        </w:rPr>
      </w:pPr>
      <w:r w:rsidRPr="144E6DE6">
        <w:rPr>
          <w:lang w:val="en-US"/>
        </w:rPr>
        <w:t xml:space="preserve">There was no annual variation in sediment particle sizes at 4 of 6 stations.  The only stations to show annual variation were </w:t>
      </w:r>
      <w:r w:rsidR="01C05F94" w:rsidRPr="37E07BBF">
        <w:rPr>
          <w:lang w:val="en-US"/>
        </w:rPr>
        <w:t xml:space="preserve">stations </w:t>
      </w:r>
      <w:r w:rsidRPr="37E07BBF">
        <w:rPr>
          <w:lang w:val="en-US"/>
        </w:rPr>
        <w:t>E3</w:t>
      </w:r>
      <w:r w:rsidRPr="144E6DE6">
        <w:rPr>
          <w:lang w:val="en-US"/>
        </w:rPr>
        <w:t xml:space="preserve"> and E4 (Fig. 6). </w:t>
      </w:r>
      <w:r w:rsidR="2EAD9813" w:rsidRPr="144E6DE6">
        <w:rPr>
          <w:lang w:val="en-US"/>
        </w:rPr>
        <w:t>The proportion of 1000 micron particles was lowest in 2013 and peaked at station E4 in 2016. The proportion</w:t>
      </w:r>
      <w:r w:rsidR="7A2B8F97" w:rsidRPr="144E6DE6">
        <w:rPr>
          <w:lang w:val="en-US"/>
        </w:rPr>
        <w:t>s</w:t>
      </w:r>
      <w:r w:rsidR="2EAD9813" w:rsidRPr="144E6DE6">
        <w:rPr>
          <w:lang w:val="en-US"/>
        </w:rPr>
        <w:t xml:space="preserve"> of 20 micron</w:t>
      </w:r>
      <w:r w:rsidR="7986AD50" w:rsidRPr="144E6DE6">
        <w:rPr>
          <w:lang w:val="en-US"/>
        </w:rPr>
        <w:t xml:space="preserve"> and 63 micron</w:t>
      </w:r>
      <w:r w:rsidR="2EAD9813" w:rsidRPr="144E6DE6">
        <w:rPr>
          <w:lang w:val="en-US"/>
        </w:rPr>
        <w:t xml:space="preserve"> particles w</w:t>
      </w:r>
      <w:r w:rsidR="3979E24B" w:rsidRPr="144E6DE6">
        <w:rPr>
          <w:lang w:val="en-US"/>
        </w:rPr>
        <w:t xml:space="preserve">ere </w:t>
      </w:r>
      <w:r w:rsidR="2EAD9813" w:rsidRPr="144E6DE6">
        <w:rPr>
          <w:lang w:val="en-US"/>
        </w:rPr>
        <w:t>highest in 2013</w:t>
      </w:r>
      <w:r w:rsidR="6EEE34B3" w:rsidRPr="144E6DE6">
        <w:rPr>
          <w:lang w:val="en-US"/>
        </w:rPr>
        <w:t xml:space="preserve">, remained high at station E4 in 2014 but declined at both stations to a low in 2016 but returned to higher values in 2017. </w:t>
      </w:r>
    </w:p>
    <w:p w14:paraId="0EAEB4D6" w14:textId="4F4F66FA" w:rsidR="20024321" w:rsidRDefault="20024321" w:rsidP="086FCF47">
      <w:pPr>
        <w:rPr>
          <w:color w:val="FF0000"/>
          <w:lang w:val="en-US"/>
        </w:rPr>
      </w:pPr>
      <w:r w:rsidRPr="086FCF47">
        <w:rPr>
          <w:color w:val="FF0000"/>
          <w:lang w:val="en-US"/>
        </w:rPr>
        <w:t>Þúsund micron normaldreifð í kringum 2015 nema með útgildi E4 2016, svipað með 250 micron nema útgildin 2016 þar er E3.</w:t>
      </w:r>
      <w:r w:rsidR="13F6F976" w:rsidRPr="086FCF47">
        <w:rPr>
          <w:color w:val="FF0000"/>
          <w:lang w:val="en-US"/>
        </w:rPr>
        <w:t xml:space="preserve"> </w:t>
      </w:r>
    </w:p>
    <w:p w14:paraId="311434FA" w14:textId="6EAE6C73" w:rsidR="460EF760" w:rsidRDefault="460EF760" w:rsidP="460EF760">
      <w:pPr>
        <w:rPr>
          <w:lang w:val="en-US"/>
        </w:rPr>
      </w:pPr>
    </w:p>
    <w:p w14:paraId="0A64B965" w14:textId="79052447" w:rsidR="460EF760" w:rsidRDefault="460EF760" w:rsidP="460EF760">
      <w:pPr>
        <w:rPr>
          <w:lang w:val="en-US"/>
        </w:rPr>
      </w:pPr>
    </w:p>
    <w:p w14:paraId="028EA96F" w14:textId="56323E0E" w:rsidR="191E7351" w:rsidRDefault="191E7351" w:rsidP="460EF760">
      <w:r>
        <w:rPr>
          <w:noProof/>
        </w:rPr>
        <w:drawing>
          <wp:inline distT="0" distB="0" distL="0" distR="0" wp14:anchorId="31A80D22" wp14:editId="59A1D6BA">
            <wp:extent cx="5267324" cy="3762375"/>
            <wp:effectExtent l="0" t="0" r="0" b="0"/>
            <wp:docPr id="1686652719" name="Picture 168665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67324" cy="3762375"/>
                    </a:xfrm>
                    <a:prstGeom prst="rect">
                      <a:avLst/>
                    </a:prstGeom>
                  </pic:spPr>
                </pic:pic>
              </a:graphicData>
            </a:graphic>
          </wp:inline>
        </w:drawing>
      </w:r>
    </w:p>
    <w:p w14:paraId="442987E6" w14:textId="65DE3DBB" w:rsidR="4A0E4746" w:rsidRDefault="4A0E4746" w:rsidP="460EF760">
      <w:pPr>
        <w:rPr>
          <w:lang w:val="en-US"/>
        </w:rPr>
      </w:pPr>
      <w:r w:rsidRPr="460EF760">
        <w:rPr>
          <w:lang w:val="en-US"/>
        </w:rPr>
        <w:t xml:space="preserve">Figure 6. Annual variation in grain size distribution of the sampling stations E3 and E4 in Kolgrafarfjörður 2013-2015. The other 4 sampling stations showed no annual variation in </w:t>
      </w:r>
      <w:r w:rsidR="2E752EFB" w:rsidRPr="460EF760">
        <w:rPr>
          <w:lang w:val="en-US"/>
        </w:rPr>
        <w:t xml:space="preserve">particle sizes. </w:t>
      </w:r>
    </w:p>
    <w:p w14:paraId="3FDE911C" w14:textId="0F8CA21C" w:rsidR="460EF760" w:rsidRDefault="460EF760" w:rsidP="460EF760">
      <w:pPr>
        <w:rPr>
          <w:lang w:val="en-US"/>
        </w:rPr>
      </w:pPr>
    </w:p>
    <w:p w14:paraId="0EDFCF78" w14:textId="6AE96F69" w:rsidR="269F222E" w:rsidRDefault="00235C5E" w:rsidP="269F222E">
      <w:pPr>
        <w:rPr>
          <w:lang w:val="en-GB"/>
        </w:rPr>
      </w:pPr>
      <w:r w:rsidRPr="460EF760">
        <w:rPr>
          <w:lang w:val="en-GB"/>
        </w:rPr>
        <w:t>3.3.2 Organic content</w:t>
      </w:r>
    </w:p>
    <w:p w14:paraId="77F2EB13" w14:textId="17593EDB" w:rsidR="00260C24" w:rsidRDefault="00235C5E" w:rsidP="00643F36">
      <w:pPr>
        <w:rPr>
          <w:lang w:val="en-GB"/>
        </w:rPr>
      </w:pPr>
      <w:r w:rsidRPr="460EF760">
        <w:rPr>
          <w:lang w:val="en-GB"/>
        </w:rPr>
        <w:lastRenderedPageBreak/>
        <w:t>While organic content showed some variation among stations (ranging from 11.2% to 13.4%), post-hoc analysis (Dunn's test with Bonferroni correction) revealed no significant differences between any station pairs (all p &gt; 0.05). This suggests that organic content was relatively homogeneous across the study area, despite the slight tendency for higher values at station A7 (13.4% ±3.0 SD) compared to other stations.</w:t>
      </w:r>
    </w:p>
    <w:p w14:paraId="0BB00340" w14:textId="1603045B" w:rsidR="00BB785B" w:rsidRPr="00352CEB" w:rsidDel="00352CEB" w:rsidRDefault="00352CEB" w:rsidP="68EB8A3B">
      <w:pPr>
        <w:rPr>
          <w:del w:id="29" w:author="Valtýr Sigurðsson" w:date="2024-08-09T10:36:00Z" w16du:dateUtc="2024-08-09T10:36:00Z"/>
          <w:lang w:val="en-US"/>
          <w:rPrChange w:id="30" w:author="Valtýr Sigurðsson" w:date="2024-08-09T10:36:00Z" w16du:dateUtc="2024-08-09T10:36:00Z">
            <w:rPr>
              <w:del w:id="31" w:author="Valtýr Sigurðsson" w:date="2024-08-09T10:36:00Z" w16du:dateUtc="2024-08-09T10:36:00Z"/>
              <w:b/>
              <w:bCs/>
              <w:lang w:val="en-US"/>
            </w:rPr>
          </w:rPrChange>
        </w:rPr>
      </w:pPr>
      <w:r w:rsidRPr="460EF760">
        <w:rPr>
          <w:lang w:val="en-US"/>
        </w:rPr>
        <w:t xml:space="preserve">The proportion of organic content </w:t>
      </w:r>
      <w:r w:rsidRPr="269F222E">
        <w:rPr>
          <w:lang w:val="en-US"/>
          <w:rPrChange w:id="32" w:author="Valtýr Sigurðsson" w:date="2024-08-09T10:36:00Z">
            <w:rPr>
              <w:b/>
              <w:bCs/>
              <w:lang w:val="en-US"/>
            </w:rPr>
          </w:rPrChange>
        </w:rPr>
        <w:t xml:space="preserve">in the sediment declined </w:t>
      </w:r>
      <w:r w:rsidR="1C983F60" w:rsidRPr="269F222E">
        <w:rPr>
          <w:lang w:val="en-US"/>
        </w:rPr>
        <w:t>significally</w:t>
      </w:r>
      <w:r w:rsidRPr="269F222E">
        <w:rPr>
          <w:lang w:val="en-US"/>
          <w:rPrChange w:id="33" w:author="Valtýr Sigurðsson" w:date="2024-08-09T10:36:00Z">
            <w:rPr>
              <w:b/>
              <w:bCs/>
              <w:lang w:val="en-US"/>
            </w:rPr>
          </w:rPrChange>
        </w:rPr>
        <w:t xml:space="preserve"> after the initial samples in 2013 and remained steady for the rest of the study period, aligning with the expected decomposition and dispersal of organic matter from the herring death. The </w:t>
      </w:r>
      <w:r w:rsidRPr="460EF760">
        <w:rPr>
          <w:lang w:val="en-US"/>
        </w:rPr>
        <w:t>number of individuals</w:t>
      </w:r>
      <w:r w:rsidRPr="269F222E">
        <w:rPr>
          <w:lang w:val="en-US"/>
          <w:rPrChange w:id="34" w:author="Valtýr Sigurðsson" w:date="2024-08-09T10:36:00Z">
            <w:rPr>
              <w:b/>
              <w:bCs/>
              <w:lang w:val="en-US"/>
            </w:rPr>
          </w:rPrChange>
        </w:rPr>
        <w:t xml:space="preserve"> per m2 dropped drastically in the first two years, then increased and seemed to stabilize by the last year. The </w:t>
      </w:r>
      <w:r w:rsidRPr="460EF760">
        <w:rPr>
          <w:lang w:val="en-US"/>
        </w:rPr>
        <w:t>number of species</w:t>
      </w:r>
      <w:r w:rsidRPr="269F222E">
        <w:rPr>
          <w:lang w:val="en-US"/>
          <w:rPrChange w:id="35" w:author="Valtýr Sigurðsson" w:date="2024-08-09T10:36:00Z">
            <w:rPr>
              <w:b/>
              <w:bCs/>
              <w:lang w:val="en-US"/>
            </w:rPr>
          </w:rPrChange>
        </w:rPr>
        <w:t xml:space="preserve"> indicates a gradual recovery over the study period, starting at a low level in 2013 and reaching a </w:t>
      </w:r>
      <w:r w:rsidR="00392B02" w:rsidRPr="269F222E">
        <w:rPr>
          <w:lang w:val="en-US"/>
        </w:rPr>
        <w:t>threefold</w:t>
      </w:r>
      <w:r w:rsidRPr="269F222E">
        <w:rPr>
          <w:lang w:val="en-US"/>
          <w:rPrChange w:id="36" w:author="Valtýr Sigurðsson" w:date="2024-08-09T10:36:00Z">
            <w:rPr>
              <w:b/>
              <w:bCs/>
              <w:lang w:val="en-US"/>
            </w:rPr>
          </w:rPrChange>
        </w:rPr>
        <w:t xml:space="preserve"> count by 2017.</w:t>
      </w:r>
    </w:p>
    <w:p w14:paraId="70157AE2" w14:textId="7F871357" w:rsidR="00E81572" w:rsidRPr="0038640D" w:rsidRDefault="00E81572">
      <w:pPr>
        <w:rPr>
          <w:b/>
          <w:lang w:val="en-US"/>
        </w:rPr>
      </w:pPr>
    </w:p>
    <w:p w14:paraId="15635F00" w14:textId="1FE2AF35" w:rsidR="00B946DE" w:rsidRPr="0038640D" w:rsidRDefault="3A3D7431" w:rsidP="460EF760">
      <w:pPr>
        <w:rPr>
          <w:b/>
          <w:bCs/>
          <w:lang w:val="en-US"/>
        </w:rPr>
      </w:pPr>
      <w:r w:rsidRPr="460EF760">
        <w:rPr>
          <w:b/>
          <w:bCs/>
          <w:lang w:val="en-US"/>
        </w:rPr>
        <w:t>4</w:t>
      </w:r>
      <w:r w:rsidR="00834BC2">
        <w:rPr>
          <w:b/>
          <w:lang w:val="en-US"/>
        </w:rPr>
        <w:t>.1 Sediment</w:t>
      </w:r>
    </w:p>
    <w:p w14:paraId="0318254B" w14:textId="44DD159A" w:rsidR="00B946DE" w:rsidRPr="0038640D" w:rsidRDefault="00834BC2">
      <w:pPr>
        <w:rPr>
          <w:b/>
          <w:lang w:val="en-US"/>
        </w:rPr>
      </w:pPr>
      <w:r>
        <w:br/>
      </w:r>
      <w:r w:rsidR="61A15E6F" w:rsidRPr="460EF760">
        <w:rPr>
          <w:lang w:val="en-US"/>
        </w:rPr>
        <w:t>4</w:t>
      </w:r>
      <w:r w:rsidRPr="460EF760">
        <w:rPr>
          <w:lang w:val="en-US"/>
        </w:rPr>
        <w:t>.1.1</w:t>
      </w:r>
      <w:r w:rsidR="395C4057" w:rsidRPr="460EF760">
        <w:rPr>
          <w:lang w:val="en-US"/>
        </w:rPr>
        <w:t xml:space="preserve">. </w:t>
      </w:r>
      <w:r w:rsidR="00B946DE" w:rsidRPr="460EF760">
        <w:rPr>
          <w:lang w:val="en-US"/>
        </w:rPr>
        <w:t>Carbon content of sediment</w:t>
      </w:r>
    </w:p>
    <w:p w14:paraId="2FA89739" w14:textId="3C712C59" w:rsidR="00F05324" w:rsidRDefault="00094561">
      <w:pPr>
        <w:keepNext/>
        <w:pPrChange w:id="37" w:author="Valtýr Sigurðsson" w:date="2024-09-16T10:10:00Z" w16du:dateUtc="2024-09-16T10:10:00Z">
          <w:pPr/>
        </w:pPrChange>
      </w:pPr>
      <w:r w:rsidRPr="68EB8A3B">
        <w:rPr>
          <w:lang w:val="en-GB"/>
        </w:rPr>
        <w:t xml:space="preserve">Organic matter content differed significantly among years (Kruskal-Wallis: χ² = 16.83, p = 0.002), but not among stations (χ² = 6.14, p = 0.293). Dunn's test revealed significantly higher content in 2013 compared to 2016 (p = 0.0005) and 2017 (p = 0.0128). Median values decreased notably after 2013 (2013: 0.1763; 2014-2017 range: 0.1011-0.1184), remaining relatively stable from 2014 onwards. Station medians ranged from 0.0904 to 0.1191. </w:t>
      </w:r>
      <w:r w:rsidRPr="68EB8A3B">
        <w:rPr>
          <w:lang w:val="en-GB"/>
        </w:rPr>
        <w:lastRenderedPageBreak/>
        <w:t>Boxplots corroborated these findings, showing clear temporal differences but less pronounced spatial variations.</w:t>
      </w:r>
    </w:p>
    <w:p w14:paraId="73FDEC9F" w14:textId="31E31135" w:rsidR="68EB8A3B" w:rsidRDefault="68EB8A3B" w:rsidP="68EB8A3B">
      <w:pPr>
        <w:keepNext/>
        <w:rPr>
          <w:lang w:val="en-GB"/>
        </w:rPr>
      </w:pPr>
    </w:p>
    <w:p w14:paraId="5605E753" w14:textId="3B5C57D9" w:rsidR="1B371D38" w:rsidRDefault="1B371D38" w:rsidP="68EB8A3B">
      <w:pPr>
        <w:keepNext/>
      </w:pPr>
      <w:commentRangeStart w:id="38"/>
      <w:commentRangeStart w:id="39"/>
      <w:r>
        <w:rPr>
          <w:noProof/>
        </w:rPr>
        <w:drawing>
          <wp:inline distT="0" distB="0" distL="0" distR="0" wp14:anchorId="2DA54AAE" wp14:editId="4789FDB8">
            <wp:extent cx="5267324" cy="3762375"/>
            <wp:effectExtent l="0" t="0" r="0" b="0"/>
            <wp:docPr id="612541949" name="Picture 61254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54194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67324" cy="3762375"/>
                    </a:xfrm>
                    <a:prstGeom prst="rect">
                      <a:avLst/>
                    </a:prstGeom>
                  </pic:spPr>
                </pic:pic>
              </a:graphicData>
            </a:graphic>
          </wp:inline>
        </w:drawing>
      </w:r>
      <w:commentRangeStart w:id="40"/>
      <w:commentRangeStart w:id="41"/>
      <w:commentRangeStart w:id="42"/>
      <w:commentRangeEnd w:id="38"/>
      <w:r>
        <w:rPr>
          <w:rStyle w:val="CommentReference"/>
        </w:rPr>
        <w:commentReference w:id="38"/>
      </w:r>
      <w:commentRangeEnd w:id="40"/>
      <w:r>
        <w:rPr>
          <w:rStyle w:val="CommentReference"/>
        </w:rPr>
        <w:commentReference w:id="40"/>
      </w:r>
      <w:commentRangeEnd w:id="41"/>
      <w:r>
        <w:rPr>
          <w:rStyle w:val="CommentReference"/>
        </w:rPr>
        <w:commentReference w:id="41"/>
      </w:r>
      <w:commentRangeEnd w:id="42"/>
      <w:r w:rsidR="00AB0BAC">
        <w:rPr>
          <w:rStyle w:val="CommentReference"/>
        </w:rPr>
        <w:commentReference w:id="42"/>
      </w:r>
      <w:commentRangeEnd w:id="39"/>
      <w:r>
        <w:rPr>
          <w:rStyle w:val="CommentReference"/>
        </w:rPr>
        <w:commentReference w:id="39"/>
      </w:r>
    </w:p>
    <w:p w14:paraId="56BFAFA0" w14:textId="2BB2B866" w:rsidR="00F05324" w:rsidRPr="00E208D7" w:rsidRDefault="00F05324" w:rsidP="086FCF47">
      <w:pPr>
        <w:pStyle w:val="Caption"/>
        <w:rPr>
          <w:lang w:val="en-GB"/>
        </w:rPr>
      </w:pPr>
      <w:r w:rsidRPr="086FCF47">
        <w:rPr>
          <w:i w:val="0"/>
          <w:color w:val="auto"/>
          <w:sz w:val="22"/>
          <w:szCs w:val="22"/>
        </w:rPr>
        <w:t xml:space="preserve">Figure </w:t>
      </w:r>
      <w:r w:rsidR="6D7EEFE7" w:rsidRPr="086FCF47">
        <w:rPr>
          <w:i w:val="0"/>
          <w:iCs w:val="0"/>
          <w:color w:val="auto"/>
          <w:sz w:val="22"/>
          <w:szCs w:val="22"/>
        </w:rPr>
        <w:t>7</w:t>
      </w:r>
      <w:r w:rsidR="79294187" w:rsidRPr="086FCF47">
        <w:rPr>
          <w:i w:val="0"/>
          <w:iCs w:val="0"/>
          <w:color w:val="auto"/>
          <w:sz w:val="22"/>
          <w:szCs w:val="22"/>
        </w:rPr>
        <w:t>.</w:t>
      </w:r>
      <w:r w:rsidRPr="086FCF47">
        <w:rPr>
          <w:i w:val="0"/>
          <w:color w:val="auto"/>
          <w:sz w:val="22"/>
          <w:szCs w:val="22"/>
        </w:rPr>
        <w:t xml:space="preserve"> </w:t>
      </w:r>
      <w:r w:rsidR="00732FD4" w:rsidRPr="086FCF47">
        <w:rPr>
          <w:i w:val="0"/>
          <w:color w:val="auto"/>
          <w:sz w:val="22"/>
          <w:szCs w:val="22"/>
        </w:rPr>
        <w:t xml:space="preserve">Organic matter content distribution in </w:t>
      </w:r>
      <w:r w:rsidR="5783DE6B" w:rsidRPr="086FCF47">
        <w:rPr>
          <w:i w:val="0"/>
          <w:iCs w:val="0"/>
          <w:color w:val="auto"/>
          <w:sz w:val="22"/>
          <w:szCs w:val="22"/>
        </w:rPr>
        <w:t>Kolgrafarfjörður</w:t>
      </w:r>
      <w:r w:rsidR="00732FD4" w:rsidRPr="086FCF47">
        <w:rPr>
          <w:i w:val="0"/>
          <w:iCs w:val="0"/>
          <w:color w:val="auto"/>
          <w:sz w:val="22"/>
          <w:szCs w:val="22"/>
        </w:rPr>
        <w:t>.</w:t>
      </w:r>
      <w:r w:rsidR="00732FD4" w:rsidRPr="086FCF47">
        <w:rPr>
          <w:i w:val="0"/>
          <w:color w:val="auto"/>
          <w:sz w:val="22"/>
          <w:szCs w:val="22"/>
        </w:rPr>
        <w:t xml:space="preserve"> (A) Variation by year (2013-2017), showing significant decrease after 2013 (Kruskal-Wallis, p = 0.002)</w:t>
      </w:r>
      <w:r w:rsidR="00CB0219" w:rsidRPr="086FCF47">
        <w:rPr>
          <w:i w:val="0"/>
          <w:color w:val="auto"/>
          <w:sz w:val="22"/>
          <w:szCs w:val="22"/>
        </w:rPr>
        <w:t xml:space="preserve"> , with levels remaining relatively stable from 2014 to 2017</w:t>
      </w:r>
      <w:r w:rsidR="00732FD4" w:rsidRPr="086FCF47">
        <w:rPr>
          <w:i w:val="0"/>
          <w:color w:val="auto"/>
          <w:sz w:val="22"/>
          <w:szCs w:val="22"/>
        </w:rPr>
        <w:t>. (B) Distribution across sampling stations, with no significant differences (p = 0.293).</w:t>
      </w:r>
    </w:p>
    <w:p w14:paraId="5A76A465" w14:textId="524E4F46" w:rsidR="086FCF47" w:rsidRDefault="086FCF47" w:rsidP="086FCF47"/>
    <w:p w14:paraId="3DE3FE58" w14:textId="77777777" w:rsidR="00834BC2" w:rsidRDefault="00E208D7" w:rsidP="00E208D7">
      <w:pPr>
        <w:rPr>
          <w:lang w:val="en-GB"/>
        </w:rPr>
      </w:pPr>
      <w:commentRangeStart w:id="43"/>
      <w:r w:rsidRPr="00E208D7">
        <w:rPr>
          <w:lang w:val="en-GB"/>
        </w:rPr>
        <w:t>These results indicate a significant shift in organic matter content between 2013 and subsequent years, particularly 2016 and 2017, while spatial differences were not statistically significant. This pattern suggests a potential environmental change or event occurring between 2013 and 2014 that influenced organic matter levels across the entire study area.</w:t>
      </w:r>
      <w:commentRangeEnd w:id="43"/>
      <w:r>
        <w:rPr>
          <w:rStyle w:val="CommentReference"/>
        </w:rPr>
        <w:commentReference w:id="43"/>
      </w:r>
    </w:p>
    <w:p w14:paraId="4978B85C" w14:textId="22D48DAC" w:rsidR="460EF760" w:rsidRDefault="460EF760" w:rsidP="460EF760">
      <w:pPr>
        <w:rPr>
          <w:b/>
          <w:bCs/>
          <w:lang w:val="en-GB"/>
        </w:rPr>
      </w:pPr>
    </w:p>
    <w:p w14:paraId="182520CB" w14:textId="18BA5BCE" w:rsidR="3CD30A7A" w:rsidRDefault="3CD30A7A" w:rsidP="460EF760">
      <w:pPr>
        <w:rPr>
          <w:b/>
          <w:bCs/>
          <w:lang w:val="en-GB"/>
        </w:rPr>
      </w:pPr>
      <w:r w:rsidRPr="460EF760">
        <w:rPr>
          <w:b/>
          <w:bCs/>
          <w:lang w:val="en-GB"/>
        </w:rPr>
        <w:t>Discussion</w:t>
      </w:r>
    </w:p>
    <w:p w14:paraId="06388EFF" w14:textId="79777E26" w:rsidR="460EF760" w:rsidRDefault="460EF760" w:rsidP="460EF760">
      <w:pPr>
        <w:spacing w:after="160"/>
        <w:rPr>
          <w:lang w:val="en-GB"/>
        </w:rPr>
      </w:pPr>
    </w:p>
    <w:p w14:paraId="2C244863" w14:textId="21621FAD" w:rsidR="0B311616" w:rsidRDefault="0B311616" w:rsidP="460EF760">
      <w:pPr>
        <w:spacing w:after="160"/>
        <w:rPr>
          <w:lang w:val="en-GB"/>
        </w:rPr>
      </w:pPr>
      <w:r w:rsidRPr="460EF760">
        <w:rPr>
          <w:lang w:val="en-GB"/>
        </w:rPr>
        <w:t xml:space="preserve">Immediately following the herring event in 2013, biplots for the stations all pointed towards a high density of a single species, </w:t>
      </w:r>
      <w:r w:rsidRPr="460EF760">
        <w:rPr>
          <w:i/>
          <w:iCs/>
          <w:lang w:val="en-GB"/>
        </w:rPr>
        <w:t>Capitella capitata</w:t>
      </w:r>
      <w:r w:rsidRPr="460EF760">
        <w:rPr>
          <w:lang w:val="en-GB"/>
        </w:rPr>
        <w:t xml:space="preserve">, a specialist in anorexic benthos, and this continues as a dominant feature of the ecosystem into 2014 when </w:t>
      </w:r>
      <w:r w:rsidRPr="460EF760">
        <w:rPr>
          <w:i/>
          <w:iCs/>
          <w:lang w:val="en-GB"/>
        </w:rPr>
        <w:t>C. capitata remained</w:t>
      </w:r>
      <w:r w:rsidRPr="460EF760">
        <w:rPr>
          <w:lang w:val="en-GB"/>
        </w:rPr>
        <w:t xml:space="preserve"> in high numbers for 4 of 6 stations. After 2014, C. capitata was only found in low densities (33 in 2015, 200 in 2016) until it vanished from the samples in 2017. After the herring event in </w:t>
      </w:r>
      <w:r w:rsidRPr="460EF760">
        <w:rPr>
          <w:lang w:val="en-GB"/>
        </w:rPr>
        <w:lastRenderedPageBreak/>
        <w:t xml:space="preserve">2013, then number of species was reduced to an all-time low of 21 total, but 4 species were conspicuous in density (200 or higher), i.e. </w:t>
      </w:r>
      <w:r w:rsidRPr="460EF760">
        <w:rPr>
          <w:i/>
          <w:iCs/>
          <w:lang w:val="en-GB"/>
        </w:rPr>
        <w:t>Microphthalmus aberrans</w:t>
      </w:r>
      <w:r w:rsidRPr="460EF760">
        <w:rPr>
          <w:lang w:val="en-GB"/>
        </w:rPr>
        <w:t xml:space="preserve">, </w:t>
      </w:r>
      <w:r w:rsidRPr="460EF760">
        <w:rPr>
          <w:i/>
          <w:iCs/>
          <w:lang w:val="en-GB"/>
        </w:rPr>
        <w:t>Capitella capitata</w:t>
      </w:r>
      <w:r w:rsidRPr="460EF760">
        <w:rPr>
          <w:lang w:val="en-GB"/>
        </w:rPr>
        <w:t xml:space="preserve">, </w:t>
      </w:r>
      <w:r w:rsidRPr="460EF760">
        <w:rPr>
          <w:i/>
          <w:iCs/>
          <w:lang w:val="en-GB"/>
        </w:rPr>
        <w:t>Harmothoe extenuate</w:t>
      </w:r>
      <w:r w:rsidRPr="460EF760">
        <w:rPr>
          <w:lang w:val="en-GB"/>
        </w:rPr>
        <w:t xml:space="preserve"> and </w:t>
      </w:r>
      <w:r w:rsidRPr="460EF760">
        <w:rPr>
          <w:i/>
          <w:iCs/>
          <w:lang w:val="en-GB"/>
        </w:rPr>
        <w:t>Aricidea suecic</w:t>
      </w:r>
      <w:r w:rsidRPr="460EF760">
        <w:rPr>
          <w:lang w:val="en-GB"/>
        </w:rPr>
        <w:t xml:space="preserve">a., with </w:t>
      </w:r>
      <w:r w:rsidRPr="460EF760">
        <w:rPr>
          <w:i/>
          <w:iCs/>
          <w:lang w:val="en-GB"/>
        </w:rPr>
        <w:t xml:space="preserve">C. capitata </w:t>
      </w:r>
      <w:r w:rsidRPr="460EF760">
        <w:rPr>
          <w:lang w:val="en-GB"/>
        </w:rPr>
        <w:t xml:space="preserve">by far the most numerous species. </w:t>
      </w:r>
      <w:r w:rsidR="14FD9F09" w:rsidRPr="319CA84D">
        <w:rPr>
          <w:lang w:val="en-GB"/>
        </w:rPr>
        <w:t>These changes are re</w:t>
      </w:r>
      <w:r w:rsidR="75CB9895" w:rsidRPr="319CA84D">
        <w:rPr>
          <w:lang w:val="en-GB"/>
        </w:rPr>
        <w:t xml:space="preserve">ported by each year’s </w:t>
      </w:r>
      <w:r w:rsidR="14FD9F09" w:rsidRPr="319CA84D">
        <w:rPr>
          <w:lang w:val="en-GB"/>
        </w:rPr>
        <w:t>ecological status</w:t>
      </w:r>
      <w:r w:rsidR="63385DBC" w:rsidRPr="319CA84D">
        <w:rPr>
          <w:lang w:val="en-GB"/>
        </w:rPr>
        <w:t xml:space="preserve">, which was bad for 2013, </w:t>
      </w:r>
      <w:r w:rsidR="7EC4F5FF" w:rsidRPr="319CA84D">
        <w:rPr>
          <w:lang w:val="en-GB"/>
        </w:rPr>
        <w:t xml:space="preserve">intermediate for 2014, and then good for 2015-2017 and the reference year 1999. </w:t>
      </w:r>
    </w:p>
    <w:p w14:paraId="2F60008E" w14:textId="3E151F3E" w:rsidR="0B311616" w:rsidRDefault="0B311616" w:rsidP="460EF760">
      <w:pPr>
        <w:spacing w:after="160"/>
        <w:rPr>
          <w:lang w:val="en-GB"/>
        </w:rPr>
      </w:pPr>
      <w:r w:rsidRPr="319CA84D">
        <w:rPr>
          <w:lang w:val="en-GB"/>
        </w:rPr>
        <w:t>An</w:t>
      </w:r>
      <w:r w:rsidRPr="460EF760">
        <w:rPr>
          <w:lang w:val="en-GB"/>
        </w:rPr>
        <w:t xml:space="preserve"> important distinction between 1999 and 2013 was the separation of stations into two </w:t>
      </w:r>
      <w:r w:rsidR="6BBDBBD3" w:rsidRPr="460EF760">
        <w:rPr>
          <w:lang w:val="en-GB"/>
        </w:rPr>
        <w:t>axes</w:t>
      </w:r>
      <w:r w:rsidRPr="460EF760">
        <w:rPr>
          <w:lang w:val="en-GB"/>
        </w:rPr>
        <w:t xml:space="preserve"> in 1999, the two westernmost stations E4 + E3 pointing vertically towards </w:t>
      </w:r>
      <w:r w:rsidRPr="460EF760">
        <w:rPr>
          <w:i/>
          <w:iCs/>
          <w:lang w:val="en-GB"/>
        </w:rPr>
        <w:t xml:space="preserve">Polydora </w:t>
      </w:r>
      <w:r w:rsidRPr="460EF760">
        <w:rPr>
          <w:lang w:val="en-GB"/>
        </w:rPr>
        <w:t xml:space="preserve">sp. and </w:t>
      </w:r>
      <w:r w:rsidRPr="460EF760">
        <w:rPr>
          <w:i/>
          <w:iCs/>
          <w:lang w:val="en-GB"/>
        </w:rPr>
        <w:t xml:space="preserve">Tubificoides benededi </w:t>
      </w:r>
      <w:r w:rsidRPr="460EF760">
        <w:rPr>
          <w:lang w:val="en-GB"/>
        </w:rPr>
        <w:t xml:space="preserve">but the remaining stations (C4 + B5 + A7 + B8) pointing towards </w:t>
      </w:r>
      <w:r w:rsidRPr="460EF760">
        <w:rPr>
          <w:i/>
          <w:iCs/>
          <w:lang w:val="en-GB"/>
        </w:rPr>
        <w:t>Chaetozone setosa</w:t>
      </w:r>
      <w:r w:rsidRPr="460EF760">
        <w:rPr>
          <w:lang w:val="en-GB"/>
        </w:rPr>
        <w:t>,</w:t>
      </w:r>
      <w:r w:rsidRPr="460EF760">
        <w:rPr>
          <w:i/>
          <w:iCs/>
          <w:lang w:val="en-GB"/>
        </w:rPr>
        <w:t xml:space="preserve"> Ennucula tenuis</w:t>
      </w:r>
      <w:r w:rsidRPr="460EF760">
        <w:rPr>
          <w:lang w:val="en-GB"/>
        </w:rPr>
        <w:t xml:space="preserve">, </w:t>
      </w:r>
      <w:r w:rsidRPr="460EF760">
        <w:rPr>
          <w:i/>
          <w:iCs/>
          <w:lang w:val="en-GB"/>
        </w:rPr>
        <w:t>Scalibregma inflatum</w:t>
      </w:r>
      <w:r w:rsidRPr="460EF760">
        <w:rPr>
          <w:lang w:val="en-GB"/>
        </w:rPr>
        <w:t xml:space="preserve"> and </w:t>
      </w:r>
      <w:r w:rsidRPr="460EF760">
        <w:rPr>
          <w:i/>
          <w:iCs/>
          <w:lang w:val="en-GB"/>
        </w:rPr>
        <w:t>Protomedeia fasciata.</w:t>
      </w:r>
      <w:r w:rsidRPr="460EF760">
        <w:rPr>
          <w:lang w:val="en-GB"/>
        </w:rPr>
        <w:t xml:space="preserve"> The recovery of the ecosystem in 2015-2017 approaches a similar pattern to that in 1999, with 2013 and 2014 the two standout years in community structure. </w:t>
      </w:r>
      <w:r w:rsidR="250B0717" w:rsidRPr="40FE0DCA">
        <w:rPr>
          <w:lang w:val="en-GB"/>
        </w:rPr>
        <w:t xml:space="preserve">While we use 1999 as a </w:t>
      </w:r>
      <w:r w:rsidR="250B0717" w:rsidRPr="1EFBC804">
        <w:rPr>
          <w:lang w:val="en-GB"/>
        </w:rPr>
        <w:t xml:space="preserve">reference </w:t>
      </w:r>
      <w:r w:rsidR="250B0717" w:rsidRPr="4B24FEB9">
        <w:rPr>
          <w:lang w:val="en-GB"/>
        </w:rPr>
        <w:t xml:space="preserve">year in this study, we </w:t>
      </w:r>
      <w:r w:rsidR="250B0717" w:rsidRPr="21570A0E">
        <w:rPr>
          <w:lang w:val="en-GB"/>
        </w:rPr>
        <w:t xml:space="preserve">acknowledge that </w:t>
      </w:r>
      <w:r w:rsidR="250B0717" w:rsidRPr="0FBB138B">
        <w:rPr>
          <w:lang w:val="en-GB"/>
        </w:rPr>
        <w:t xml:space="preserve">communities could </w:t>
      </w:r>
      <w:r w:rsidR="250B0717" w:rsidRPr="01DCFBE6">
        <w:rPr>
          <w:lang w:val="en-GB"/>
        </w:rPr>
        <w:t xml:space="preserve">have differed between </w:t>
      </w:r>
      <w:r w:rsidR="250B0717" w:rsidRPr="7E0EECA6">
        <w:rPr>
          <w:lang w:val="en-GB"/>
        </w:rPr>
        <w:t xml:space="preserve">1999 and 2012 due to </w:t>
      </w:r>
      <w:r w:rsidR="250B0717" w:rsidRPr="34A37CAA">
        <w:rPr>
          <w:lang w:val="en-GB"/>
        </w:rPr>
        <w:t xml:space="preserve">naturally </w:t>
      </w:r>
      <w:r w:rsidR="250B0717" w:rsidRPr="5F14EF08">
        <w:rPr>
          <w:lang w:val="en-GB"/>
        </w:rPr>
        <w:t xml:space="preserve">occurring changes in </w:t>
      </w:r>
      <w:r w:rsidR="250B0717" w:rsidRPr="08B37FA0">
        <w:rPr>
          <w:lang w:val="en-GB"/>
        </w:rPr>
        <w:t xml:space="preserve">weather or </w:t>
      </w:r>
      <w:r w:rsidR="250B0717" w:rsidRPr="319CA84D">
        <w:rPr>
          <w:lang w:val="en-GB"/>
        </w:rPr>
        <w:t>sediment</w:t>
      </w:r>
      <w:r w:rsidR="250B0717" w:rsidRPr="75582E5F">
        <w:rPr>
          <w:lang w:val="en-GB"/>
        </w:rPr>
        <w:t xml:space="preserve"> changes </w:t>
      </w:r>
      <w:r w:rsidR="250B0717" w:rsidRPr="2CA0E876">
        <w:rPr>
          <w:lang w:val="en-GB"/>
        </w:rPr>
        <w:t xml:space="preserve">driven by storms or </w:t>
      </w:r>
      <w:r w:rsidR="250B0717" w:rsidRPr="79FD2513">
        <w:rPr>
          <w:lang w:val="en-GB"/>
        </w:rPr>
        <w:t xml:space="preserve">tidal activity </w:t>
      </w:r>
      <w:r w:rsidR="250B0717" w:rsidRPr="2CF5A86C">
        <w:rPr>
          <w:lang w:val="en-GB"/>
        </w:rPr>
        <w:t>(</w:t>
      </w:r>
      <w:r w:rsidR="31BF2DD9" w:rsidRPr="423C4C59">
        <w:rPr>
          <w:lang w:val="en-GB"/>
        </w:rPr>
        <w:t>see Komendić et al. 2024</w:t>
      </w:r>
      <w:r w:rsidR="31BF2DD9" w:rsidRPr="554F78AA">
        <w:rPr>
          <w:lang w:val="en-GB"/>
        </w:rPr>
        <w:t>).</w:t>
      </w:r>
    </w:p>
    <w:p w14:paraId="3E6C7454" w14:textId="5F357CB3" w:rsidR="0B311616" w:rsidRDefault="0B311616" w:rsidP="460EF760">
      <w:pPr>
        <w:spacing w:after="160"/>
        <w:rPr>
          <w:b/>
          <w:bCs/>
          <w:lang w:val="en-GB"/>
        </w:rPr>
      </w:pPr>
      <w:r w:rsidRPr="460EF760">
        <w:rPr>
          <w:b/>
          <w:bCs/>
          <w:lang w:val="en-GB"/>
        </w:rPr>
        <w:t xml:space="preserve"> </w:t>
      </w:r>
    </w:p>
    <w:p w14:paraId="6A13BED8" w14:textId="469983B1" w:rsidR="0B311616" w:rsidRDefault="75CCE0F7" w:rsidP="460EF760">
      <w:pPr>
        <w:spacing w:after="160"/>
        <w:rPr>
          <w:b/>
          <w:bCs/>
          <w:lang w:val="en-GB"/>
        </w:rPr>
      </w:pPr>
      <w:r w:rsidRPr="319CA84D">
        <w:rPr>
          <w:b/>
          <w:bCs/>
          <w:lang w:val="en-GB"/>
        </w:rPr>
        <w:t>A summary of annual changes</w:t>
      </w:r>
    </w:p>
    <w:p w14:paraId="7C9C598E" w14:textId="259C37B6" w:rsidR="0B311616" w:rsidRDefault="0B311616" w:rsidP="460EF760">
      <w:pPr>
        <w:spacing w:after="160"/>
        <w:rPr>
          <w:lang w:val="en-GB"/>
        </w:rPr>
      </w:pPr>
      <w:r w:rsidRPr="460EF760">
        <w:rPr>
          <w:lang w:val="en-GB"/>
        </w:rPr>
        <w:t xml:space="preserve">The herring </w:t>
      </w:r>
      <w:r w:rsidR="2A391DF5" w:rsidRPr="4E892C76">
        <w:rPr>
          <w:lang w:val="en-GB"/>
        </w:rPr>
        <w:t xml:space="preserve">event </w:t>
      </w:r>
      <w:r w:rsidRPr="4E892C76">
        <w:rPr>
          <w:lang w:val="en-GB"/>
        </w:rPr>
        <w:t>t</w:t>
      </w:r>
      <w:r w:rsidR="5D1D7C5D" w:rsidRPr="4E892C76">
        <w:rPr>
          <w:lang w:val="en-GB"/>
        </w:rPr>
        <w:t>ook</w:t>
      </w:r>
      <w:r w:rsidR="5D1D7C5D" w:rsidRPr="248703DF">
        <w:rPr>
          <w:lang w:val="en-GB"/>
        </w:rPr>
        <w:t xml:space="preserve"> </w:t>
      </w:r>
      <w:r w:rsidRPr="248703DF">
        <w:rPr>
          <w:lang w:val="en-GB"/>
        </w:rPr>
        <w:t>place</w:t>
      </w:r>
      <w:r w:rsidRPr="460EF760">
        <w:rPr>
          <w:lang w:val="en-GB"/>
        </w:rPr>
        <w:t xml:space="preserve"> between </w:t>
      </w:r>
      <w:r w:rsidR="6A647C74" w:rsidRPr="460EF760">
        <w:rPr>
          <w:lang w:val="en-GB"/>
        </w:rPr>
        <w:t xml:space="preserve">December </w:t>
      </w:r>
      <w:r w:rsidRPr="460EF760">
        <w:rPr>
          <w:lang w:val="en-GB"/>
        </w:rPr>
        <w:t xml:space="preserve">2012 and </w:t>
      </w:r>
      <w:r w:rsidR="5361A00A" w:rsidRPr="460EF760">
        <w:rPr>
          <w:lang w:val="en-GB"/>
        </w:rPr>
        <w:t>February 2013.</w:t>
      </w:r>
      <w:r w:rsidRPr="460EF760">
        <w:rPr>
          <w:lang w:val="en-GB"/>
        </w:rPr>
        <w:t xml:space="preserve"> </w:t>
      </w:r>
    </w:p>
    <w:p w14:paraId="6242FB9D" w14:textId="2D52FF6D" w:rsidR="0B311616" w:rsidRDefault="0B311616" w:rsidP="086FCF47">
      <w:pPr>
        <w:spacing w:after="160"/>
        <w:rPr>
          <w:lang w:val="en-GB"/>
        </w:rPr>
      </w:pPr>
      <w:r w:rsidRPr="086FCF47">
        <w:rPr>
          <w:b/>
          <w:bCs/>
          <w:lang w:val="en-GB"/>
        </w:rPr>
        <w:t>1999</w:t>
      </w:r>
      <w:r w:rsidRPr="086FCF47">
        <w:rPr>
          <w:lang w:val="en-GB"/>
        </w:rPr>
        <w:t xml:space="preserve">:  This year can be considered representative of a natural state, or even a “control” relative to later years, which were all post-herring event. However, there were species found in 1999 not recorded later, and vice versa. The dominant species </w:t>
      </w:r>
      <w:r w:rsidR="47940FBF" w:rsidRPr="5A453CF5">
        <w:rPr>
          <w:lang w:val="en-GB"/>
        </w:rPr>
        <w:t xml:space="preserve">found </w:t>
      </w:r>
      <w:r w:rsidRPr="5A453CF5">
        <w:rPr>
          <w:lang w:val="en-GB"/>
        </w:rPr>
        <w:t>at</w:t>
      </w:r>
      <w:r w:rsidRPr="086FCF47">
        <w:rPr>
          <w:lang w:val="en-GB"/>
        </w:rPr>
        <w:t xml:space="preserve"> E3 and E4 suggest muddy bottom whereas the other four stations have species that</w:t>
      </w:r>
      <w:r w:rsidR="254CF2B0" w:rsidRPr="086FCF47">
        <w:rPr>
          <w:lang w:val="en-GB"/>
        </w:rPr>
        <w:t xml:space="preserve"> generally</w:t>
      </w:r>
      <w:r w:rsidRPr="086FCF47">
        <w:rPr>
          <w:lang w:val="en-GB"/>
        </w:rPr>
        <w:t xml:space="preserve"> use a mixture of muddy, sandy and even more gravelly benthos. </w:t>
      </w:r>
    </w:p>
    <w:p w14:paraId="180AE7EB" w14:textId="1A1389D2" w:rsidR="0B311616" w:rsidRDefault="0B311616" w:rsidP="460EF760">
      <w:pPr>
        <w:spacing w:after="160"/>
        <w:rPr>
          <w:lang w:val="en-GB"/>
        </w:rPr>
      </w:pPr>
      <w:r w:rsidRPr="460EF760">
        <w:rPr>
          <w:b/>
          <w:bCs/>
          <w:lang w:val="en-GB"/>
        </w:rPr>
        <w:t>2013-2014</w:t>
      </w:r>
      <w:r w:rsidRPr="460EF760">
        <w:rPr>
          <w:lang w:val="en-GB"/>
        </w:rPr>
        <w:t xml:space="preserve">: These years showed strong signs of the herring event, most notably the scarcity of species and low densities but most importantly dominance by </w:t>
      </w:r>
      <w:r w:rsidRPr="59E4114C">
        <w:rPr>
          <w:i/>
          <w:lang w:val="en-GB"/>
        </w:rPr>
        <w:t>C. capitata</w:t>
      </w:r>
      <w:r w:rsidRPr="460EF760">
        <w:rPr>
          <w:lang w:val="en-GB"/>
        </w:rPr>
        <w:t>, a specialist in anorexic benthos</w:t>
      </w:r>
      <w:r w:rsidR="592DBCF5" w:rsidRPr="59E4114C">
        <w:rPr>
          <w:lang w:val="en-GB"/>
        </w:rPr>
        <w:t xml:space="preserve"> </w:t>
      </w:r>
      <w:r w:rsidR="592DBCF5" w:rsidRPr="2BBD08C5">
        <w:rPr>
          <w:lang w:val="en-GB"/>
        </w:rPr>
        <w:t xml:space="preserve">(Silva et al. </w:t>
      </w:r>
      <w:r w:rsidR="592DBCF5" w:rsidRPr="58E01467">
        <w:rPr>
          <w:lang w:val="en-GB"/>
        </w:rPr>
        <w:t xml:space="preserve">2017, </w:t>
      </w:r>
      <w:r w:rsidR="592DBCF5" w:rsidRPr="58E01467">
        <w:rPr>
          <w:rFonts w:ascii="Calibri" w:eastAsia="Calibri" w:hAnsi="Calibri" w:cs="Calibri"/>
          <w:lang w:val="en-GB"/>
        </w:rPr>
        <w:t xml:space="preserve">Ghanavati </w:t>
      </w:r>
      <w:r w:rsidR="592DBCF5" w:rsidRPr="58E01467">
        <w:rPr>
          <w:lang w:val="en-GB"/>
        </w:rPr>
        <w:t>Asl et al. 2023</w:t>
      </w:r>
      <w:r w:rsidR="592DBCF5" w:rsidRPr="66B87D0E">
        <w:rPr>
          <w:lang w:val="en-GB"/>
        </w:rPr>
        <w:t>)</w:t>
      </w:r>
      <w:r w:rsidRPr="66B87D0E">
        <w:rPr>
          <w:lang w:val="en-GB"/>
        </w:rPr>
        <w:t>.</w:t>
      </w:r>
      <w:r w:rsidRPr="460EF760">
        <w:rPr>
          <w:lang w:val="en-GB"/>
        </w:rPr>
        <w:t xml:space="preserve"> </w:t>
      </w:r>
      <w:r w:rsidR="202982C7" w:rsidRPr="3E59E718">
        <w:rPr>
          <w:lang w:val="en-GB"/>
        </w:rPr>
        <w:t xml:space="preserve">The year </w:t>
      </w:r>
      <w:r w:rsidRPr="3E59E718">
        <w:rPr>
          <w:lang w:val="en-GB"/>
        </w:rPr>
        <w:t>2013</w:t>
      </w:r>
      <w:r w:rsidRPr="460EF760">
        <w:rPr>
          <w:lang w:val="en-GB"/>
        </w:rPr>
        <w:t xml:space="preserve"> </w:t>
      </w:r>
      <w:r w:rsidR="44C46FCE" w:rsidRPr="32D99B93">
        <w:rPr>
          <w:lang w:val="en-GB"/>
        </w:rPr>
        <w:t>was</w:t>
      </w:r>
      <w:r w:rsidRPr="460EF760">
        <w:rPr>
          <w:lang w:val="en-GB"/>
        </w:rPr>
        <w:t xml:space="preserve"> completely dominated by C. capitata, but 2014 is </w:t>
      </w:r>
      <w:r w:rsidR="436E439A" w:rsidRPr="528E094D">
        <w:rPr>
          <w:lang w:val="en-GB"/>
        </w:rPr>
        <w:t>less clear</w:t>
      </w:r>
      <w:r w:rsidRPr="460EF760">
        <w:rPr>
          <w:lang w:val="en-GB"/>
        </w:rPr>
        <w:t xml:space="preserve">, with other species </w:t>
      </w:r>
      <w:r w:rsidR="3E7624BD" w:rsidRPr="3ACE1206">
        <w:rPr>
          <w:lang w:val="en-GB"/>
        </w:rPr>
        <w:t xml:space="preserve">haven risen to </w:t>
      </w:r>
      <w:r w:rsidR="3E7624BD" w:rsidRPr="470D668E">
        <w:rPr>
          <w:lang w:val="en-GB"/>
        </w:rPr>
        <w:t>prominent</w:t>
      </w:r>
      <w:r w:rsidRPr="460EF760">
        <w:rPr>
          <w:lang w:val="en-GB"/>
        </w:rPr>
        <w:t xml:space="preserve"> </w:t>
      </w:r>
      <w:r w:rsidRPr="6DC20A1A">
        <w:rPr>
          <w:lang w:val="en-GB"/>
        </w:rPr>
        <w:t>densit</w:t>
      </w:r>
      <w:r w:rsidR="645F9212" w:rsidRPr="6DC20A1A">
        <w:rPr>
          <w:lang w:val="en-GB"/>
        </w:rPr>
        <w:t>ies</w:t>
      </w:r>
      <w:r w:rsidRPr="460EF760">
        <w:rPr>
          <w:lang w:val="en-GB"/>
        </w:rPr>
        <w:t xml:space="preserve"> compared to 2013. Number of species recovered to 1999-like levels by 2014.</w:t>
      </w:r>
    </w:p>
    <w:p w14:paraId="292F0EA1" w14:textId="242539E7" w:rsidR="0B311616" w:rsidRDefault="0B311616" w:rsidP="460EF760">
      <w:pPr>
        <w:spacing w:after="160"/>
        <w:rPr>
          <w:lang w:val="en-GB"/>
        </w:rPr>
      </w:pPr>
      <w:r w:rsidRPr="460EF760">
        <w:rPr>
          <w:b/>
          <w:bCs/>
          <w:lang w:val="en-GB"/>
        </w:rPr>
        <w:t>2015</w:t>
      </w:r>
      <w:r w:rsidRPr="460EF760">
        <w:rPr>
          <w:lang w:val="en-GB"/>
        </w:rPr>
        <w:t>: was an intermediate year between the herring death years 2013 and 2014 but also is different from 2016 and 2017 in many, cryptically interesting ways.</w:t>
      </w:r>
    </w:p>
    <w:p w14:paraId="2E95A6B3" w14:textId="7ED5ABAE" w:rsidR="0B311616" w:rsidRDefault="0B311616" w:rsidP="460EF760">
      <w:pPr>
        <w:spacing w:after="160"/>
        <w:rPr>
          <w:lang w:val="en-GB"/>
        </w:rPr>
      </w:pPr>
      <w:r w:rsidRPr="086FCF47">
        <w:rPr>
          <w:b/>
          <w:bCs/>
          <w:lang w:val="en-GB"/>
        </w:rPr>
        <w:t>2016-2017</w:t>
      </w:r>
      <w:r w:rsidRPr="086FCF47">
        <w:rPr>
          <w:lang w:val="en-GB"/>
        </w:rPr>
        <w:t xml:space="preserve">: Similar years in many aspects and </w:t>
      </w:r>
      <w:r w:rsidR="6F36430A" w:rsidRPr="086FCF47">
        <w:rPr>
          <w:lang w:val="en-GB"/>
        </w:rPr>
        <w:t xml:space="preserve">seem to be </w:t>
      </w:r>
      <w:r w:rsidRPr="086FCF47">
        <w:rPr>
          <w:lang w:val="en-GB"/>
        </w:rPr>
        <w:t xml:space="preserve">approaching 1999 in community structure and have more in common with 1999 than 2013-2014. </w:t>
      </w:r>
      <w:r w:rsidR="0C2145C6" w:rsidRPr="086FCF47">
        <w:rPr>
          <w:lang w:val="en-GB"/>
        </w:rPr>
        <w:t xml:space="preserve">However, the community structure of 2015-2017 was rather defined by stations than by year, although stations E3 and E3 were segregating away from the other stations during these years. </w:t>
      </w:r>
    </w:p>
    <w:p w14:paraId="1BCA29FE" w14:textId="04EE16FE" w:rsidR="086FCF47" w:rsidRDefault="086FCF47" w:rsidP="086FCF47">
      <w:pPr>
        <w:spacing w:after="160"/>
        <w:rPr>
          <w:lang w:val="en-GB"/>
        </w:rPr>
      </w:pPr>
    </w:p>
    <w:p w14:paraId="59544FA7" w14:textId="0CF3FA69" w:rsidR="319CA84D" w:rsidRDefault="319CA84D" w:rsidP="319CA84D">
      <w:pPr>
        <w:spacing w:after="160"/>
        <w:rPr>
          <w:i/>
          <w:iCs/>
          <w:lang w:val="en-GB"/>
        </w:rPr>
      </w:pPr>
    </w:p>
    <w:p w14:paraId="189C1113" w14:textId="523F7FFC" w:rsidR="587FFD05" w:rsidRDefault="587FFD05" w:rsidP="086FCF47">
      <w:pPr>
        <w:spacing w:after="160"/>
        <w:rPr>
          <w:lang w:val="en-GB"/>
        </w:rPr>
      </w:pPr>
      <w:r w:rsidRPr="086FCF47">
        <w:rPr>
          <w:i/>
          <w:iCs/>
          <w:lang w:val="en-GB"/>
        </w:rPr>
        <w:t xml:space="preserve">C. capitata </w:t>
      </w:r>
      <w:r w:rsidRPr="086FCF47">
        <w:rPr>
          <w:lang w:val="en-GB"/>
        </w:rPr>
        <w:t>are eutrophication specialists and are dominant in samples from areas high in organic matter (</w:t>
      </w:r>
      <w:r w:rsidR="3BA6C1B5" w:rsidRPr="086FCF47">
        <w:rPr>
          <w:rFonts w:ascii="Calibri" w:eastAsia="Calibri" w:hAnsi="Calibri" w:cs="Calibri"/>
          <w:lang w:val="en-GB"/>
        </w:rPr>
        <w:t xml:space="preserve">Ghanavati </w:t>
      </w:r>
      <w:r w:rsidRPr="086FCF47">
        <w:rPr>
          <w:lang w:val="en-GB"/>
        </w:rPr>
        <w:t xml:space="preserve">Asl et al. 2023). In our study, the species dominated in 2013 and 2014, for two years after the hypoxic herring event but quickly receded 2015-2016 and vanished from our samples in 2017. The disappearance of </w:t>
      </w:r>
      <w:r w:rsidRPr="086FCF47">
        <w:rPr>
          <w:i/>
          <w:iCs/>
          <w:lang w:val="en-GB"/>
        </w:rPr>
        <w:t>C. Capitata</w:t>
      </w:r>
      <w:r w:rsidRPr="086FCF47">
        <w:rPr>
          <w:lang w:val="en-GB"/>
        </w:rPr>
        <w:t xml:space="preserve"> in 2017 is probably a </w:t>
      </w:r>
      <w:r w:rsidRPr="086FCF47">
        <w:rPr>
          <w:lang w:val="en-GB"/>
        </w:rPr>
        <w:lastRenderedPageBreak/>
        <w:t xml:space="preserve">huge step towards ecosystem restoration, with their ecosystem role of breaking down the herring mass and converting conditions into oxygenated again largely completed (Silva et al. 2017, Liu et al. 2024). </w:t>
      </w:r>
      <w:r w:rsidR="53494C88" w:rsidRPr="086FCF47">
        <w:rPr>
          <w:lang w:val="en-GB"/>
        </w:rPr>
        <w:t xml:space="preserve">The emergence of many predator species in 2014 or 2015 suggests that the Capitella were also a food source for other invertebrates. </w:t>
      </w:r>
    </w:p>
    <w:p w14:paraId="7D6E23B3" w14:textId="413775C9" w:rsidR="014EA91B" w:rsidRDefault="562FDB56" w:rsidP="014EA91B">
      <w:pPr>
        <w:spacing w:after="160"/>
        <w:rPr>
          <w:lang w:val="en-GB"/>
        </w:rPr>
      </w:pPr>
      <w:r w:rsidRPr="22AE99B3">
        <w:rPr>
          <w:i/>
          <w:lang w:val="en-GB"/>
        </w:rPr>
        <w:t xml:space="preserve">Capitellidae </w:t>
      </w:r>
      <w:r w:rsidRPr="699F40F0">
        <w:rPr>
          <w:highlight w:val="yellow"/>
          <w:lang w:val="en-GB"/>
        </w:rPr>
        <w:t>indet</w:t>
      </w:r>
      <w:r w:rsidRPr="57EF2888">
        <w:rPr>
          <w:lang w:val="en-GB"/>
        </w:rPr>
        <w:t>. belongs to the Polychaeta Sedentaria group (POSE) and is a subsurface deposit feeder (SS-De). It is discretely motile (D), meaning it can move but does not require movement for feeding, and it is free-living (F). It is omnivorous (Om), feeding on a variety of food sizes including sediment, particulate organic matter, and benthic microfauna (sed/pom/mic).</w:t>
      </w:r>
    </w:p>
    <w:p w14:paraId="7767AF13" w14:textId="69F9C755" w:rsidR="319CA84D" w:rsidRDefault="319CA84D" w:rsidP="319CA84D">
      <w:pPr>
        <w:spacing w:after="160"/>
        <w:rPr>
          <w:lang w:val="en-GB"/>
        </w:rPr>
      </w:pPr>
    </w:p>
    <w:p w14:paraId="46234A0A" w14:textId="3C71DF7B" w:rsidR="674E5BA0" w:rsidRDefault="674E5BA0" w:rsidP="319CA84D">
      <w:pPr>
        <w:spacing w:after="160"/>
        <w:rPr>
          <w:b/>
          <w:bCs/>
          <w:lang w:val="en-GB"/>
        </w:rPr>
      </w:pPr>
      <w:r w:rsidRPr="319CA84D">
        <w:rPr>
          <w:b/>
          <w:bCs/>
          <w:lang w:val="en-GB"/>
        </w:rPr>
        <w:t>Temporal variation and sediment structure</w:t>
      </w:r>
    </w:p>
    <w:p w14:paraId="56AF0919" w14:textId="3158A57C" w:rsidR="587FFD05" w:rsidRDefault="587FFD05" w:rsidP="086FCF47">
      <w:pPr>
        <w:spacing w:after="160"/>
        <w:rPr>
          <w:lang w:val="en-GB"/>
        </w:rPr>
      </w:pPr>
      <w:r w:rsidRPr="086FCF47">
        <w:rPr>
          <w:lang w:val="en-GB"/>
        </w:rPr>
        <w:t xml:space="preserve">Benthic community structure can change vastly over two decades, without catastrophic events but changes in sediment structure, possibly driven by storm events (Komendić et al. 2024). We have no sediment </w:t>
      </w:r>
      <w:r w:rsidR="2E21C983" w:rsidRPr="086FCF47">
        <w:rPr>
          <w:lang w:val="en-GB"/>
        </w:rPr>
        <w:t xml:space="preserve">or organic matter </w:t>
      </w:r>
      <w:r w:rsidRPr="086FCF47">
        <w:rPr>
          <w:lang w:val="en-GB"/>
        </w:rPr>
        <w:t xml:space="preserve">data for </w:t>
      </w:r>
      <w:r w:rsidR="3E83B99F" w:rsidRPr="086FCF47">
        <w:rPr>
          <w:lang w:val="en-GB"/>
        </w:rPr>
        <w:t>1999,</w:t>
      </w:r>
      <w:r w:rsidRPr="086FCF47">
        <w:rPr>
          <w:lang w:val="en-GB"/>
        </w:rPr>
        <w:t xml:space="preserve"> but sediment structure was constant at 4 of 6 stations 2013-2017, with some annual changes occurring at stations E3 and E4, which also showed different species compositions in 1999, and 2015- 2017. The herring event </w:t>
      </w:r>
      <w:r w:rsidR="463B1ADA" w:rsidRPr="086FCF47">
        <w:rPr>
          <w:lang w:val="en-GB"/>
        </w:rPr>
        <w:t xml:space="preserve">disrupted </w:t>
      </w:r>
      <w:r w:rsidRPr="086FCF47">
        <w:rPr>
          <w:lang w:val="en-GB"/>
        </w:rPr>
        <w:t xml:space="preserve">this structure in 2013 and 2014 but there was tendency to </w:t>
      </w:r>
      <w:r w:rsidR="348A67EF" w:rsidRPr="086FCF47">
        <w:rPr>
          <w:lang w:val="en-GB"/>
        </w:rPr>
        <w:t>return</w:t>
      </w:r>
      <w:r w:rsidRPr="086FCF47">
        <w:rPr>
          <w:lang w:val="en-GB"/>
        </w:rPr>
        <w:t xml:space="preserve"> to </w:t>
      </w:r>
      <w:r w:rsidR="3B6D9DC5" w:rsidRPr="16495275">
        <w:rPr>
          <w:lang w:val="en-GB"/>
        </w:rPr>
        <w:t>a</w:t>
      </w:r>
      <w:r w:rsidR="3B6D9DC5" w:rsidRPr="4BD8CC77">
        <w:rPr>
          <w:lang w:val="en-GB"/>
        </w:rPr>
        <w:t xml:space="preserve"> </w:t>
      </w:r>
      <w:r w:rsidR="3B6D9DC5" w:rsidRPr="1B2214F0">
        <w:rPr>
          <w:lang w:val="en-GB"/>
        </w:rPr>
        <w:t xml:space="preserve">similar </w:t>
      </w:r>
      <w:r w:rsidR="3B6D9DC5" w:rsidRPr="16495275">
        <w:rPr>
          <w:lang w:val="en-GB"/>
        </w:rPr>
        <w:t xml:space="preserve">community structure </w:t>
      </w:r>
      <w:r w:rsidRPr="16495275">
        <w:rPr>
          <w:lang w:val="en-GB"/>
        </w:rPr>
        <w:t>in 2015-2017.</w:t>
      </w:r>
      <w:r w:rsidRPr="086FCF47">
        <w:rPr>
          <w:lang w:val="en-GB"/>
        </w:rPr>
        <w:t xml:space="preserve"> Kolgrafarfjörður is sheltered from storms but probably affected by </w:t>
      </w:r>
      <w:r w:rsidRPr="5608D6C9">
        <w:rPr>
          <w:lang w:val="en-GB"/>
        </w:rPr>
        <w:t>the</w:t>
      </w:r>
      <w:r w:rsidR="27F439A3" w:rsidRPr="5608D6C9">
        <w:rPr>
          <w:lang w:val="en-GB"/>
        </w:rPr>
        <w:t>m</w:t>
      </w:r>
      <w:r w:rsidRPr="086FCF47">
        <w:rPr>
          <w:lang w:val="en-GB"/>
        </w:rPr>
        <w:t xml:space="preserve"> occasionally. However, a constant</w:t>
      </w:r>
      <w:r w:rsidR="294B5ED3" w:rsidRPr="7558C632">
        <w:rPr>
          <w:lang w:val="en-GB"/>
        </w:rPr>
        <w:t xml:space="preserve"> </w:t>
      </w:r>
      <w:r w:rsidR="1C99802F" w:rsidRPr="5B66C76E">
        <w:rPr>
          <w:lang w:val="en-GB"/>
        </w:rPr>
        <w:t>factor</w:t>
      </w:r>
      <w:r w:rsidRPr="086FCF47">
        <w:rPr>
          <w:lang w:val="en-GB"/>
        </w:rPr>
        <w:t xml:space="preserve"> is the tidal activity, which may have greater effects on sediment and community structure at stations E3 and E4, which also is the location where the dead herring mass was swept towards in the wake of the herring event. The species that were prominent at E3 and E4 are pure mud specialists, whereas the prominent species at A7, B5, B8 and C4 correspond to species that utilize coarser sediments, i.e. mixtures of mud, sand and even gravel. </w:t>
      </w:r>
    </w:p>
    <w:p w14:paraId="0E1BA52B" w14:textId="4B6FD8C6" w:rsidR="587FFD05" w:rsidRDefault="587FFD05" w:rsidP="5214C11E">
      <w:pPr>
        <w:spacing w:after="160"/>
        <w:rPr>
          <w:lang w:val="en-GB"/>
        </w:rPr>
      </w:pPr>
      <w:r w:rsidRPr="086FCF47">
        <w:rPr>
          <w:lang w:val="en-GB"/>
        </w:rPr>
        <w:t xml:space="preserve">Importantly, Kolgrafarfjörður is </w:t>
      </w:r>
      <w:r w:rsidRPr="600E974D">
        <w:rPr>
          <w:lang w:val="en-GB"/>
        </w:rPr>
        <w:t>a</w:t>
      </w:r>
      <w:r w:rsidR="602744AD" w:rsidRPr="600E974D">
        <w:rPr>
          <w:lang w:val="en-GB"/>
        </w:rPr>
        <w:t xml:space="preserve"> </w:t>
      </w:r>
      <w:r w:rsidR="7FEBA1A4" w:rsidRPr="600E974D">
        <w:rPr>
          <w:lang w:val="en-GB"/>
        </w:rPr>
        <w:t xml:space="preserve">fjord </w:t>
      </w:r>
      <w:r w:rsidR="25D6690B" w:rsidRPr="600E974D">
        <w:rPr>
          <w:lang w:val="en-GB"/>
        </w:rPr>
        <w:t>with</w:t>
      </w:r>
      <w:r w:rsidR="25D6690B" w:rsidRPr="76A852BF">
        <w:rPr>
          <w:lang w:val="en-GB"/>
        </w:rPr>
        <w:t xml:space="preserve"> a </w:t>
      </w:r>
      <w:r w:rsidR="25D6690B" w:rsidRPr="16AEB5E1">
        <w:rPr>
          <w:lang w:val="en-GB"/>
        </w:rPr>
        <w:t>narrow outflow</w:t>
      </w:r>
      <w:r w:rsidRPr="086FCF47">
        <w:rPr>
          <w:lang w:val="en-GB"/>
        </w:rPr>
        <w:t xml:space="preserve"> and not exposed to much human activity (</w:t>
      </w:r>
      <w:r w:rsidR="1796FF12" w:rsidRPr="248EC4B1">
        <w:rPr>
          <w:lang w:val="en-GB"/>
        </w:rPr>
        <w:t xml:space="preserve">for example, </w:t>
      </w:r>
      <w:r w:rsidRPr="248EC4B1">
        <w:rPr>
          <w:lang w:val="en-GB"/>
        </w:rPr>
        <w:t>ship</w:t>
      </w:r>
      <w:r w:rsidRPr="086FCF47">
        <w:rPr>
          <w:lang w:val="en-GB"/>
        </w:rPr>
        <w:t xml:space="preserve"> traffic or aquaculture) but still faces </w:t>
      </w:r>
      <w:r w:rsidR="3D2FE1E8" w:rsidRPr="6B924254">
        <w:rPr>
          <w:lang w:val="en-GB"/>
        </w:rPr>
        <w:t>its</w:t>
      </w:r>
      <w:r w:rsidRPr="086FCF47">
        <w:rPr>
          <w:lang w:val="en-GB"/>
        </w:rPr>
        <w:t xml:space="preserve"> share of storms and tidal activity and combinations of those</w:t>
      </w:r>
      <w:r w:rsidR="0FD205CB" w:rsidRPr="6B924254">
        <w:rPr>
          <w:lang w:val="en-GB"/>
        </w:rPr>
        <w:t>, including the one that lead to the herring event</w:t>
      </w:r>
      <w:r w:rsidRPr="6B924254">
        <w:rPr>
          <w:lang w:val="en-GB"/>
        </w:rPr>
        <w:t xml:space="preserve">. </w:t>
      </w:r>
      <w:r w:rsidR="6F223DB7" w:rsidRPr="6BF088FF">
        <w:rPr>
          <w:lang w:val="en-GB"/>
        </w:rPr>
        <w:t xml:space="preserve">This system is more pristine </w:t>
      </w:r>
      <w:r w:rsidR="6F223DB7" w:rsidRPr="07AE8BFE">
        <w:rPr>
          <w:lang w:val="en-GB"/>
        </w:rPr>
        <w:t xml:space="preserve">than most studied </w:t>
      </w:r>
      <w:r w:rsidR="6F223DB7" w:rsidRPr="5044798F">
        <w:rPr>
          <w:lang w:val="en-GB"/>
        </w:rPr>
        <w:t xml:space="preserve">for organic </w:t>
      </w:r>
      <w:r w:rsidR="6F223DB7" w:rsidRPr="537248A8">
        <w:rPr>
          <w:lang w:val="en-GB"/>
        </w:rPr>
        <w:t>pollutions,</w:t>
      </w:r>
      <w:r w:rsidR="6F223DB7" w:rsidRPr="202CC834">
        <w:rPr>
          <w:lang w:val="en-GB"/>
        </w:rPr>
        <w:t xml:space="preserve"> where influx of </w:t>
      </w:r>
      <w:r w:rsidR="6F223DB7" w:rsidRPr="0BF5A228">
        <w:rPr>
          <w:lang w:val="en-GB"/>
        </w:rPr>
        <w:t xml:space="preserve">nutrients </w:t>
      </w:r>
      <w:r w:rsidR="5379A8FB" w:rsidRPr="308450D8">
        <w:rPr>
          <w:lang w:val="en-GB"/>
        </w:rPr>
        <w:t xml:space="preserve">generally </w:t>
      </w:r>
      <w:r w:rsidR="6F223DB7" w:rsidRPr="308450D8">
        <w:rPr>
          <w:lang w:val="en-GB"/>
        </w:rPr>
        <w:t>is</w:t>
      </w:r>
      <w:r w:rsidR="6F223DB7" w:rsidRPr="0BF5A228">
        <w:rPr>
          <w:lang w:val="en-GB"/>
        </w:rPr>
        <w:t xml:space="preserve"> </w:t>
      </w:r>
      <w:r w:rsidR="6F223DB7" w:rsidRPr="6C5FD0D2">
        <w:rPr>
          <w:lang w:val="en-GB"/>
        </w:rPr>
        <w:t xml:space="preserve">related to </w:t>
      </w:r>
      <w:r w:rsidR="6F223DB7" w:rsidRPr="7AD7A5EF">
        <w:rPr>
          <w:lang w:val="en-GB"/>
        </w:rPr>
        <w:t>human activity</w:t>
      </w:r>
      <w:r w:rsidR="6F223DB7" w:rsidRPr="5CCDEC98">
        <w:rPr>
          <w:lang w:val="en-GB"/>
        </w:rPr>
        <w:t>.</w:t>
      </w:r>
      <w:r w:rsidR="382DAB3A" w:rsidRPr="02609A8C">
        <w:rPr>
          <w:lang w:val="en-GB"/>
        </w:rPr>
        <w:t xml:space="preserve"> </w:t>
      </w:r>
      <w:r w:rsidR="382DAB3A" w:rsidRPr="6CC76ABD">
        <w:rPr>
          <w:lang w:val="en-GB"/>
        </w:rPr>
        <w:t xml:space="preserve">However, changes in </w:t>
      </w:r>
      <w:r w:rsidR="382DAB3A" w:rsidRPr="3B7245FC">
        <w:rPr>
          <w:lang w:val="en-GB"/>
        </w:rPr>
        <w:t xml:space="preserve">sediment </w:t>
      </w:r>
      <w:r w:rsidR="382DAB3A" w:rsidRPr="4F899527">
        <w:rPr>
          <w:lang w:val="en-GB"/>
        </w:rPr>
        <w:t xml:space="preserve">structure </w:t>
      </w:r>
      <w:r w:rsidR="382DAB3A" w:rsidRPr="3AF80C40">
        <w:rPr>
          <w:lang w:val="en-GB"/>
        </w:rPr>
        <w:t xml:space="preserve">occur at </w:t>
      </w:r>
      <w:r w:rsidR="382DAB3A" w:rsidRPr="1CE0A398">
        <w:rPr>
          <w:lang w:val="en-GB"/>
        </w:rPr>
        <w:t xml:space="preserve">varying rates </w:t>
      </w:r>
      <w:r w:rsidR="382DAB3A" w:rsidRPr="6090162E">
        <w:rPr>
          <w:lang w:val="en-GB"/>
        </w:rPr>
        <w:t xml:space="preserve">among our </w:t>
      </w:r>
      <w:r w:rsidR="382DAB3A" w:rsidRPr="2A7E160D">
        <w:rPr>
          <w:lang w:val="en-GB"/>
        </w:rPr>
        <w:t xml:space="preserve">sampling stations, </w:t>
      </w:r>
      <w:r w:rsidR="382DAB3A" w:rsidRPr="3B75E5ED">
        <w:rPr>
          <w:lang w:val="en-GB"/>
        </w:rPr>
        <w:t xml:space="preserve">and we </w:t>
      </w:r>
      <w:r w:rsidR="382DAB3A" w:rsidRPr="566F0EE2">
        <w:rPr>
          <w:lang w:val="en-GB"/>
        </w:rPr>
        <w:t xml:space="preserve">attribute the annual </w:t>
      </w:r>
      <w:r w:rsidR="382DAB3A" w:rsidRPr="33815635">
        <w:rPr>
          <w:lang w:val="en-GB"/>
        </w:rPr>
        <w:t xml:space="preserve">variation </w:t>
      </w:r>
      <w:r w:rsidR="382DAB3A" w:rsidRPr="02109F04">
        <w:rPr>
          <w:lang w:val="en-GB"/>
        </w:rPr>
        <w:t>at stations E3</w:t>
      </w:r>
      <w:r w:rsidR="382DAB3A" w:rsidRPr="41BB17D5">
        <w:rPr>
          <w:lang w:val="en-GB"/>
        </w:rPr>
        <w:t xml:space="preserve"> and </w:t>
      </w:r>
      <w:r w:rsidR="382DAB3A" w:rsidRPr="43A5A908">
        <w:rPr>
          <w:lang w:val="en-GB"/>
        </w:rPr>
        <w:t xml:space="preserve">E4 (to a lesser </w:t>
      </w:r>
      <w:r w:rsidR="382DAB3A" w:rsidRPr="2C4B73E6">
        <w:rPr>
          <w:lang w:val="en-GB"/>
        </w:rPr>
        <w:t xml:space="preserve">extent </w:t>
      </w:r>
      <w:r w:rsidR="382DAB3A" w:rsidRPr="146BB75E">
        <w:rPr>
          <w:lang w:val="en-GB"/>
        </w:rPr>
        <w:t>C</w:t>
      </w:r>
      <w:r w:rsidR="44F2E539" w:rsidRPr="146BB75E">
        <w:rPr>
          <w:lang w:val="en-GB"/>
        </w:rPr>
        <w:t>4?)</w:t>
      </w:r>
      <w:r w:rsidR="44F2E539" w:rsidRPr="697D1EA4">
        <w:rPr>
          <w:lang w:val="en-GB"/>
        </w:rPr>
        <w:t xml:space="preserve"> </w:t>
      </w:r>
      <w:r w:rsidR="44F2E539" w:rsidRPr="6A6B5CAC">
        <w:rPr>
          <w:lang w:val="en-GB"/>
        </w:rPr>
        <w:t>to tidal activity</w:t>
      </w:r>
      <w:r w:rsidR="44F2E539" w:rsidRPr="05E4E808">
        <w:rPr>
          <w:lang w:val="en-GB"/>
        </w:rPr>
        <w:t>,</w:t>
      </w:r>
      <w:r w:rsidR="44F2E539" w:rsidRPr="2051D388">
        <w:rPr>
          <w:lang w:val="en-GB"/>
        </w:rPr>
        <w:t xml:space="preserve"> which is greater </w:t>
      </w:r>
      <w:r w:rsidR="44F2E539" w:rsidRPr="5273DD36">
        <w:rPr>
          <w:lang w:val="en-GB"/>
        </w:rPr>
        <w:t xml:space="preserve">in the eastern part of the </w:t>
      </w:r>
      <w:r w:rsidR="44F2E539" w:rsidRPr="44340BF8">
        <w:rPr>
          <w:lang w:val="en-GB"/>
        </w:rPr>
        <w:t xml:space="preserve">fjord </w:t>
      </w:r>
      <w:r w:rsidR="44F2E539" w:rsidRPr="23835058">
        <w:rPr>
          <w:lang w:val="en-GB"/>
        </w:rPr>
        <w:t xml:space="preserve">relative to that to the east </w:t>
      </w:r>
      <w:r w:rsidR="44F2E539" w:rsidRPr="6864B343">
        <w:rPr>
          <w:lang w:val="en-GB"/>
        </w:rPr>
        <w:t xml:space="preserve">or to the </w:t>
      </w:r>
      <w:r w:rsidR="44F2E539" w:rsidRPr="5B2D775E">
        <w:rPr>
          <w:lang w:val="en-GB"/>
        </w:rPr>
        <w:t xml:space="preserve">narrow </w:t>
      </w:r>
      <w:r w:rsidR="0D5855A2" w:rsidRPr="3C27B4B8">
        <w:rPr>
          <w:lang w:val="en-GB"/>
        </w:rPr>
        <w:t>infjord</w:t>
      </w:r>
      <w:r w:rsidR="44F2E539" w:rsidRPr="08F1386A">
        <w:rPr>
          <w:lang w:val="en-GB"/>
        </w:rPr>
        <w:t xml:space="preserve"> </w:t>
      </w:r>
      <w:r w:rsidR="44F2E539" w:rsidRPr="3464D00A">
        <w:rPr>
          <w:lang w:val="en-GB"/>
        </w:rPr>
        <w:t>in the south</w:t>
      </w:r>
      <w:r w:rsidR="611D68D6" w:rsidRPr="61191216">
        <w:rPr>
          <w:lang w:val="en-GB"/>
        </w:rPr>
        <w:t xml:space="preserve"> </w:t>
      </w:r>
      <w:r w:rsidR="611D68D6" w:rsidRPr="06A456F3">
        <w:rPr>
          <w:lang w:val="en-GB"/>
        </w:rPr>
        <w:t xml:space="preserve">(stations </w:t>
      </w:r>
      <w:r w:rsidR="611D68D6" w:rsidRPr="308811B0">
        <w:rPr>
          <w:lang w:val="en-GB"/>
        </w:rPr>
        <w:t>B5, A7 and B8</w:t>
      </w:r>
      <w:r w:rsidR="611D68D6" w:rsidRPr="4E30F063">
        <w:rPr>
          <w:lang w:val="en-GB"/>
        </w:rPr>
        <w:t>)</w:t>
      </w:r>
      <w:r w:rsidR="44F2E539" w:rsidRPr="4E30F063">
        <w:rPr>
          <w:lang w:val="en-GB"/>
        </w:rPr>
        <w:t>.</w:t>
      </w:r>
    </w:p>
    <w:p w14:paraId="14268001" w14:textId="49DBF8F0" w:rsidR="587FFD05" w:rsidRDefault="44F2E539" w:rsidP="086FCF47">
      <w:pPr>
        <w:spacing w:after="160"/>
        <w:rPr>
          <w:lang w:val="en-GB"/>
        </w:rPr>
      </w:pPr>
      <w:r w:rsidRPr="308811B0">
        <w:rPr>
          <w:lang w:val="en-GB"/>
        </w:rPr>
        <w:t xml:space="preserve"> </w:t>
      </w:r>
    </w:p>
    <w:p w14:paraId="50721FD8" w14:textId="1CE29807" w:rsidR="01E278C0" w:rsidRDefault="01E278C0" w:rsidP="319CA84D">
      <w:pPr>
        <w:spacing w:after="160"/>
        <w:rPr>
          <w:rFonts w:ascii="Calibri" w:eastAsia="Calibri" w:hAnsi="Calibri" w:cs="Calibri"/>
          <w:b/>
          <w:bCs/>
          <w:lang w:val="en-GB"/>
        </w:rPr>
      </w:pPr>
      <w:r w:rsidRPr="319CA84D">
        <w:rPr>
          <w:b/>
          <w:bCs/>
          <w:lang w:val="en-GB"/>
        </w:rPr>
        <w:t>Changes in feeding groups (</w:t>
      </w:r>
      <w:r w:rsidRPr="319CA84D">
        <w:rPr>
          <w:rFonts w:ascii="Calibri" w:eastAsia="Calibri" w:hAnsi="Calibri" w:cs="Calibri"/>
          <w:b/>
          <w:bCs/>
          <w:lang w:val="en-GB"/>
        </w:rPr>
        <w:t>Guild analysis)</w:t>
      </w:r>
    </w:p>
    <w:p w14:paraId="35FDA804" w14:textId="20C4EDE8" w:rsidR="01E278C0" w:rsidRDefault="01E278C0" w:rsidP="319CA84D">
      <w:pPr>
        <w:spacing w:after="160"/>
        <w:rPr>
          <w:highlight w:val="yellow"/>
          <w:lang w:val="en-GB"/>
        </w:rPr>
      </w:pPr>
      <w:r w:rsidRPr="319CA84D">
        <w:rPr>
          <w:highlight w:val="yellow"/>
          <w:lang w:val="en-GB"/>
        </w:rPr>
        <w:t xml:space="preserve">Predators, scavengers, filter feeders, </w:t>
      </w:r>
      <w:r w:rsidR="451D785B" w:rsidRPr="319CA84D">
        <w:rPr>
          <w:highlight w:val="yellow"/>
          <w:lang w:val="en-GB"/>
        </w:rPr>
        <w:t>slík umfjöllun og það sem tengist.</w:t>
      </w:r>
    </w:p>
    <w:p w14:paraId="3DC614B4" w14:textId="13B3CF72" w:rsidR="319CA84D" w:rsidRDefault="319CA84D" w:rsidP="319CA84D">
      <w:pPr>
        <w:spacing w:after="160"/>
        <w:rPr>
          <w:lang w:val="en-GB"/>
        </w:rPr>
      </w:pPr>
    </w:p>
    <w:p w14:paraId="1F8444A7" w14:textId="4A33D8D6" w:rsidR="319CA84D" w:rsidRDefault="319CA84D" w:rsidP="319CA84D">
      <w:pPr>
        <w:spacing w:after="160"/>
        <w:rPr>
          <w:lang w:val="en-GB"/>
        </w:rPr>
      </w:pPr>
    </w:p>
    <w:p w14:paraId="5F2E9B70" w14:textId="5F252346" w:rsidR="319CA84D" w:rsidRDefault="319CA84D" w:rsidP="319CA84D">
      <w:pPr>
        <w:spacing w:after="160"/>
        <w:rPr>
          <w:lang w:val="en-GB"/>
        </w:rPr>
      </w:pPr>
    </w:p>
    <w:p w14:paraId="494DA878" w14:textId="77777777" w:rsidR="086FCF47" w:rsidRDefault="5E8E4EB9" w:rsidP="26F813CD">
      <w:pPr>
        <w:rPr>
          <w:b/>
          <w:bCs/>
          <w:lang w:val="en-GB"/>
        </w:rPr>
      </w:pPr>
      <w:r w:rsidRPr="1FCCFC20">
        <w:rPr>
          <w:b/>
          <w:bCs/>
          <w:lang w:val="en-GB"/>
        </w:rPr>
        <w:lastRenderedPageBreak/>
        <w:t>Acknowledgements</w:t>
      </w:r>
    </w:p>
    <w:p w14:paraId="1C2A0285" w14:textId="24B5F293" w:rsidR="086FCF47" w:rsidRDefault="5E8E4EB9" w:rsidP="26F813CD">
      <w:pPr>
        <w:rPr>
          <w:lang w:val="en-GB"/>
        </w:rPr>
      </w:pPr>
      <w:r w:rsidRPr="1FCCFC20">
        <w:rPr>
          <w:lang w:val="en-GB"/>
        </w:rPr>
        <w:t xml:space="preserve">This manuscript is dedicated to our late </w:t>
      </w:r>
      <w:r w:rsidRPr="360B5158">
        <w:rPr>
          <w:lang w:val="en-GB"/>
        </w:rPr>
        <w:t>colleagues</w:t>
      </w:r>
      <w:r w:rsidRPr="1FCCFC20">
        <w:rPr>
          <w:lang w:val="en-GB"/>
        </w:rPr>
        <w:t xml:space="preserve"> Guðmundur Víðir Helgason</w:t>
      </w:r>
      <w:r w:rsidRPr="26E10B2B">
        <w:rPr>
          <w:lang w:val="en-GB"/>
        </w:rPr>
        <w:t xml:space="preserve"> </w:t>
      </w:r>
      <w:r w:rsidRPr="2CDC99C9">
        <w:rPr>
          <w:lang w:val="en-GB"/>
        </w:rPr>
        <w:t xml:space="preserve">and Agnar </w:t>
      </w:r>
      <w:r w:rsidRPr="2DDFB7FF">
        <w:rPr>
          <w:lang w:val="en-GB"/>
        </w:rPr>
        <w:t>Ingólfsson.</w:t>
      </w:r>
      <w:r w:rsidRPr="1FCCFC20">
        <w:rPr>
          <w:lang w:val="en-GB"/>
        </w:rPr>
        <w:t xml:space="preserve"> </w:t>
      </w:r>
      <w:r w:rsidRPr="69EAE467">
        <w:rPr>
          <w:lang w:val="en-GB"/>
        </w:rPr>
        <w:t>The former</w:t>
      </w:r>
      <w:r w:rsidRPr="1FCCFC20">
        <w:rPr>
          <w:lang w:val="en-GB"/>
        </w:rPr>
        <w:t xml:space="preserve"> was responsible for identifying most of the invertebrates to taxa in this study</w:t>
      </w:r>
      <w:r w:rsidR="5491D434" w:rsidRPr="5534522C">
        <w:rPr>
          <w:lang w:val="en-GB"/>
        </w:rPr>
        <w:t>,</w:t>
      </w:r>
      <w:r w:rsidRPr="1FCCFC20">
        <w:rPr>
          <w:lang w:val="en-GB"/>
        </w:rPr>
        <w:t xml:space="preserve"> </w:t>
      </w:r>
      <w:r w:rsidR="5491D434" w:rsidRPr="517FB071">
        <w:rPr>
          <w:lang w:val="en-GB"/>
        </w:rPr>
        <w:t>and</w:t>
      </w:r>
      <w:r w:rsidRPr="517FB071">
        <w:rPr>
          <w:lang w:val="en-GB"/>
        </w:rPr>
        <w:t xml:space="preserve"> </w:t>
      </w:r>
      <w:r w:rsidR="2A52CDDD" w:rsidRPr="29EE7870">
        <w:rPr>
          <w:lang w:val="en-GB"/>
        </w:rPr>
        <w:t xml:space="preserve">the </w:t>
      </w:r>
      <w:r w:rsidR="2A52CDDD" w:rsidRPr="728DDCB0">
        <w:rPr>
          <w:lang w:val="en-GB"/>
        </w:rPr>
        <w:t>latter inspired us to action</w:t>
      </w:r>
      <w:r w:rsidRPr="1FCCFC20">
        <w:rPr>
          <w:lang w:val="en-GB"/>
        </w:rPr>
        <w:t xml:space="preserve"> </w:t>
      </w:r>
      <w:r w:rsidR="2A52CDDD" w:rsidRPr="722F825A">
        <w:rPr>
          <w:lang w:val="en-GB"/>
        </w:rPr>
        <w:t>with</w:t>
      </w:r>
      <w:r w:rsidRPr="722F825A">
        <w:rPr>
          <w:lang w:val="en-GB"/>
        </w:rPr>
        <w:t xml:space="preserve"> </w:t>
      </w:r>
      <w:r w:rsidRPr="1FCCFC20">
        <w:rPr>
          <w:lang w:val="en-GB"/>
        </w:rPr>
        <w:t>his earlier work in Kolgrafarfjörður.</w:t>
      </w:r>
    </w:p>
    <w:p w14:paraId="7E0FC6C5" w14:textId="5DB9EB48" w:rsidR="086FCF47" w:rsidRDefault="5E8E4EB9" w:rsidP="26F813CD">
      <w:pPr>
        <w:rPr>
          <w:lang w:val="en-GB"/>
        </w:rPr>
      </w:pPr>
      <w:r w:rsidRPr="1FCCFC20">
        <w:rPr>
          <w:lang w:val="en-GB"/>
        </w:rPr>
        <w:t xml:space="preserve">We thank the crews of our three research vessels 2013-2017 for their invaluable help: Ásmundur Skeggjason and </w:t>
      </w:r>
      <w:r w:rsidRPr="1FCCFC20">
        <w:rPr>
          <w:highlight w:val="yellow"/>
          <w:lang w:val="en-GB"/>
        </w:rPr>
        <w:t>Skeggi Gunnarsson</w:t>
      </w:r>
      <w:r w:rsidRPr="1FCCFC20">
        <w:rPr>
          <w:lang w:val="en-GB"/>
        </w:rPr>
        <w:t xml:space="preserve"> of Álfur, Símon Sturluson of Ronja, </w:t>
      </w:r>
      <w:r w:rsidR="026D3935" w:rsidRPr="4DE495ED">
        <w:rPr>
          <w:lang w:val="en-GB"/>
        </w:rPr>
        <w:t>and</w:t>
      </w:r>
      <w:r w:rsidRPr="170E47B5">
        <w:rPr>
          <w:lang w:val="en-GB"/>
        </w:rPr>
        <w:t xml:space="preserve"> </w:t>
      </w:r>
      <w:r w:rsidRPr="1FCCFC20">
        <w:rPr>
          <w:lang w:val="en-GB"/>
        </w:rPr>
        <w:t>Álfgeir Marínósson and Páll Aðalsteinsson of Anna Karín. We thank Hreiðar Þór Valtýsson at Akureyri University for loan of the Shipek grab sampler. We thank Rakel Dawn Hanson, Sara Róbertsdóttir, Ísól Róbertsdóttir and Aron A. Þorvarðarson for their support with sample processing and various assistance. This project was supported by the University of Iceland, the Icelandic Road and Coastal Administration’s research fund.</w:t>
      </w:r>
    </w:p>
    <w:p w14:paraId="6B0B2E11" w14:textId="22216CD7" w:rsidR="005A7B14" w:rsidRDefault="005A7B14">
      <w:pPr>
        <w:rPr>
          <w:b/>
          <w:lang w:val="en-GB"/>
        </w:rPr>
      </w:pPr>
    </w:p>
    <w:p w14:paraId="7B71FF40" w14:textId="338F569F" w:rsidR="005A7B14" w:rsidRDefault="005A7B14">
      <w:pPr>
        <w:rPr>
          <w:b/>
          <w:lang w:val="en-GB"/>
        </w:rPr>
      </w:pPr>
    </w:p>
    <w:p w14:paraId="30455C81" w14:textId="77777777" w:rsidR="00C3090B" w:rsidRPr="00512B8F" w:rsidRDefault="00FD2754">
      <w:pPr>
        <w:rPr>
          <w:b/>
          <w:lang w:val="en-GB"/>
        </w:rPr>
      </w:pPr>
      <w:r w:rsidRPr="00512B8F">
        <w:rPr>
          <w:b/>
          <w:lang w:val="en-GB"/>
        </w:rPr>
        <w:t>References</w:t>
      </w:r>
    </w:p>
    <w:p w14:paraId="251C9DD9" w14:textId="61226315" w:rsidR="00270517" w:rsidRDefault="00B523B5" w:rsidP="00634790">
      <w:pPr>
        <w:rPr>
          <w:lang w:val="en-GB"/>
        </w:rPr>
      </w:pPr>
      <w:r>
        <w:rPr>
          <w:lang w:val="en-GB"/>
        </w:rPr>
        <w:t>Aloisa</w:t>
      </w:r>
      <w:r w:rsidR="001E4CBE">
        <w:rPr>
          <w:lang w:val="en-GB"/>
        </w:rPr>
        <w:t>iri</w:t>
      </w:r>
      <w:r>
        <w:rPr>
          <w:lang w:val="en-GB"/>
        </w:rPr>
        <w:t>, Y.,</w:t>
      </w:r>
      <w:r w:rsidR="001E4CBE">
        <w:rPr>
          <w:lang w:val="en-GB"/>
        </w:rPr>
        <w:t xml:space="preserve"> Al-Ragum, A., &amp; Al-Houti, D. (2021) </w:t>
      </w:r>
      <w:r w:rsidR="001E4CBE" w:rsidRPr="001E4CBE">
        <w:rPr>
          <w:lang w:val="en-GB"/>
        </w:rPr>
        <w:t>Environmental mechanisms associated with fish kill in a semi-enclosed</w:t>
      </w:r>
      <w:r w:rsidR="001E4CBE">
        <w:rPr>
          <w:lang w:val="en-GB"/>
        </w:rPr>
        <w:t xml:space="preserve"> </w:t>
      </w:r>
      <w:r w:rsidR="001E4CBE" w:rsidRPr="001E4CBE">
        <w:rPr>
          <w:lang w:val="en-GB"/>
        </w:rPr>
        <w:t>water body: An integrated numerical modeling approach</w:t>
      </w:r>
      <w:r w:rsidR="001E4CBE">
        <w:rPr>
          <w:lang w:val="en-GB"/>
        </w:rPr>
        <w:t xml:space="preserve">. </w:t>
      </w:r>
      <w:r w:rsidR="00F83799">
        <w:rPr>
          <w:lang w:val="en-GB"/>
        </w:rPr>
        <w:t xml:space="preserve">Ecotoxicology and Environmental Safety </w:t>
      </w:r>
      <w:r w:rsidR="00F83799" w:rsidRPr="00F83799">
        <w:rPr>
          <w:lang w:val="en-GB"/>
        </w:rPr>
        <w:t>217</w:t>
      </w:r>
      <w:r w:rsidR="00F83799">
        <w:rPr>
          <w:lang w:val="en-GB"/>
        </w:rPr>
        <w:t>:</w:t>
      </w:r>
      <w:r w:rsidR="00F83799" w:rsidRPr="00F83799">
        <w:rPr>
          <w:lang w:val="en-GB"/>
        </w:rPr>
        <w:t xml:space="preserve"> 112238</w:t>
      </w:r>
      <w:r w:rsidR="00F83799">
        <w:rPr>
          <w:lang w:val="en-GB"/>
        </w:rPr>
        <w:t>.</w:t>
      </w:r>
    </w:p>
    <w:p w14:paraId="6FFA7D41" w14:textId="49C359C2" w:rsidR="00F649BF" w:rsidRPr="00512B8F" w:rsidRDefault="00F649BF" w:rsidP="00634790">
      <w:pPr>
        <w:rPr>
          <w:lang w:val="en-GB"/>
        </w:rPr>
      </w:pPr>
      <w:r w:rsidRPr="00512B8F">
        <w:rPr>
          <w:lang w:val="en-GB"/>
        </w:rPr>
        <w:t>Belley</w:t>
      </w:r>
      <w:r w:rsidR="004535E6" w:rsidRPr="00512B8F">
        <w:rPr>
          <w:lang w:val="en-GB"/>
        </w:rPr>
        <w:t xml:space="preserve">, R., Archambault, P., Sundby, B., Gilbert, F., &amp; Gagnon, J.-M. </w:t>
      </w:r>
      <w:r w:rsidRPr="00512B8F">
        <w:rPr>
          <w:lang w:val="en-GB"/>
        </w:rPr>
        <w:t>l.</w:t>
      </w:r>
      <w:r w:rsidR="004535E6" w:rsidRPr="00512B8F">
        <w:rPr>
          <w:lang w:val="en-GB"/>
        </w:rPr>
        <w:t xml:space="preserve"> </w:t>
      </w:r>
      <w:r w:rsidRPr="00512B8F">
        <w:rPr>
          <w:lang w:val="en-GB"/>
        </w:rPr>
        <w:t xml:space="preserve"> </w:t>
      </w:r>
      <w:r w:rsidR="004535E6" w:rsidRPr="00512B8F">
        <w:rPr>
          <w:lang w:val="en-GB"/>
        </w:rPr>
        <w:t>(</w:t>
      </w:r>
      <w:r w:rsidRPr="00512B8F">
        <w:rPr>
          <w:lang w:val="en-GB"/>
        </w:rPr>
        <w:t>2010</w:t>
      </w:r>
      <w:r w:rsidR="004535E6" w:rsidRPr="00512B8F">
        <w:rPr>
          <w:lang w:val="en-GB"/>
        </w:rPr>
        <w:t>) Effects of hypoxia on benthic macrofauna and bioturbation in the Estuary and Gulf of St. Lawrence, Canada. Continental Shelf Research 30:  1302–1313.</w:t>
      </w:r>
    </w:p>
    <w:p w14:paraId="77A40FE2" w14:textId="77777777" w:rsidR="00EB4A04" w:rsidRPr="00512B8F" w:rsidRDefault="00EB4A04" w:rsidP="00634790">
      <w:pPr>
        <w:rPr>
          <w:lang w:val="en-GB"/>
        </w:rPr>
      </w:pPr>
      <w:r w:rsidRPr="00512B8F">
        <w:rPr>
          <w:lang w:val="de-DE"/>
        </w:rPr>
        <w:t xml:space="preserve">Borja, Á., Dauer, D. M., Elliott, M., &amp; Simenstad, C. A. (2010). </w:t>
      </w:r>
      <w:r w:rsidRPr="00512B8F">
        <w:rPr>
          <w:lang w:val="en-GB"/>
        </w:rPr>
        <w:t>Medium-and long-term recovery of estuarine and coastal ecosystems: patterns, rates and restoration effectiveness. Estuaries and Coasts, 33(6), 1249-1260.</w:t>
      </w:r>
    </w:p>
    <w:p w14:paraId="734E349E" w14:textId="516F7C32" w:rsidR="2ADDCFF4" w:rsidRDefault="2ADDCFF4" w:rsidP="460EF760">
      <w:pPr>
        <w:spacing w:before="270" w:after="270"/>
      </w:pPr>
      <w:r w:rsidRPr="460EF760">
        <w:rPr>
          <w:rFonts w:ascii="Calibri" w:eastAsia="Calibri" w:hAnsi="Calibri" w:cs="Calibri"/>
          <w:lang w:val="en-GB"/>
        </w:rPr>
        <w:t>Borja, A., Franco, J., &amp; Pérez, V. (2000). A marine biotic index to establish the ecological quality of soft-bottom benthos within European estuarine and coastal environments. Marine Pollution Bulletin, 40(12), 1100-1114.</w:t>
      </w:r>
    </w:p>
    <w:p w14:paraId="71B24B34" w14:textId="0C133356" w:rsidR="2ADDCFF4" w:rsidRDefault="2ADDCFF4" w:rsidP="460EF760">
      <w:pPr>
        <w:spacing w:before="270" w:after="270"/>
      </w:pPr>
      <w:r w:rsidRPr="460EF760">
        <w:rPr>
          <w:rFonts w:ascii="Calibri" w:eastAsia="Calibri" w:hAnsi="Calibri" w:cs="Calibri"/>
          <w:lang w:val="en-GB"/>
        </w:rPr>
        <w:t>Borja, Á., Josefson, A. B., Miles, A., Muxika, I., Olsgard, F., Phillips, G., ... &amp; Rygg, B. (2007). An approach to the intercalibration of benthic ecological status assessment in the North Atlantic ecoregion, according to the European Water Framework Directive. Marine Pollution Bulletin, 55(1-6), 42-52.</w:t>
      </w:r>
    </w:p>
    <w:p w14:paraId="6C02593E" w14:textId="77777777" w:rsidR="00FD2754" w:rsidRPr="00512B8F" w:rsidRDefault="00522F2F" w:rsidP="00634790">
      <w:pPr>
        <w:rPr>
          <w:lang w:val="en-GB"/>
        </w:rPr>
      </w:pPr>
      <w:r w:rsidRPr="00512B8F">
        <w:rPr>
          <w:lang w:val="en-GB"/>
        </w:rPr>
        <w:t>Caswell, B.A., &amp; Frid, C. L. J. (</w:t>
      </w:r>
      <w:r w:rsidR="00FD2754" w:rsidRPr="00512B8F">
        <w:rPr>
          <w:lang w:val="en-GB"/>
        </w:rPr>
        <w:t>2017</w:t>
      </w:r>
      <w:r w:rsidRPr="00512B8F">
        <w:rPr>
          <w:lang w:val="en-GB"/>
        </w:rPr>
        <w:t xml:space="preserve">) </w:t>
      </w:r>
      <w:r w:rsidR="007B7962" w:rsidRPr="00512B8F">
        <w:rPr>
          <w:lang w:val="en-GB"/>
        </w:rPr>
        <w:t xml:space="preserve">Marine ecosystem resilience during extreme deoxygenation: the Early Jurassic oceanic anoxic event. </w:t>
      </w:r>
      <w:r w:rsidR="00822394" w:rsidRPr="00512B8F">
        <w:rPr>
          <w:lang w:val="en-GB"/>
        </w:rPr>
        <w:t xml:space="preserve">Oecologia </w:t>
      </w:r>
      <w:r w:rsidR="007B7962" w:rsidRPr="00512B8F">
        <w:rPr>
          <w:lang w:val="en-GB"/>
        </w:rPr>
        <w:t>183:</w:t>
      </w:r>
      <w:r w:rsidR="00822394" w:rsidRPr="00512B8F">
        <w:rPr>
          <w:lang w:val="en-GB"/>
        </w:rPr>
        <w:t xml:space="preserve"> </w:t>
      </w:r>
      <w:r w:rsidR="007B7962" w:rsidRPr="00512B8F">
        <w:rPr>
          <w:lang w:val="en-GB"/>
        </w:rPr>
        <w:t>275–290. DOI 10.1007/s00442-016-3747-6</w:t>
      </w:r>
    </w:p>
    <w:p w14:paraId="3F54B25B" w14:textId="76B6EF82" w:rsidR="0746D6AF" w:rsidRDefault="0746D6AF" w:rsidP="460EF760">
      <w:pPr>
        <w:spacing w:before="270" w:after="270"/>
      </w:pPr>
      <w:r w:rsidRPr="460EF760">
        <w:rPr>
          <w:rFonts w:ascii="Calibri" w:eastAsia="Calibri" w:hAnsi="Calibri" w:cs="Calibri"/>
          <w:lang w:val="en-GB"/>
        </w:rPr>
        <w:t xml:space="preserve">Chamberlain S, Vanhoorne. B (2023). _worrms: World Register of Marine Species (WoRMS) Client_. </w:t>
      </w:r>
      <w:hyperlink r:id="rId23">
        <w:r w:rsidRPr="460EF760">
          <w:rPr>
            <w:rStyle w:val="Hyperlink"/>
            <w:rFonts w:ascii="Calibri" w:eastAsia="Calibri" w:hAnsi="Calibri" w:cs="Calibri"/>
            <w:lang w:val="en-GB"/>
          </w:rPr>
          <w:t>https://docs.ropensci.org/worrms/</w:t>
        </w:r>
      </w:hyperlink>
      <w:r w:rsidRPr="460EF760">
        <w:rPr>
          <w:rFonts w:ascii="Calibri" w:eastAsia="Calibri" w:hAnsi="Calibri" w:cs="Calibri"/>
          <w:lang w:val="en-GB"/>
        </w:rPr>
        <w:t xml:space="preserve">, </w:t>
      </w:r>
      <w:hyperlink r:id="rId24">
        <w:r w:rsidRPr="460EF760">
          <w:rPr>
            <w:rStyle w:val="Hyperlink"/>
            <w:rFonts w:ascii="Calibri" w:eastAsia="Calibri" w:hAnsi="Calibri" w:cs="Calibri"/>
            <w:lang w:val="en-GB"/>
          </w:rPr>
          <w:t>https://github.com/ropensci/worrms</w:t>
        </w:r>
      </w:hyperlink>
      <w:r w:rsidRPr="460EF760">
        <w:rPr>
          <w:rFonts w:ascii="Calibri" w:eastAsia="Calibri" w:hAnsi="Calibri" w:cs="Calibri"/>
          <w:lang w:val="en-GB"/>
        </w:rPr>
        <w:t xml:space="preserve"> (devel), </w:t>
      </w:r>
      <w:hyperlink r:id="rId25">
        <w:r w:rsidRPr="460EF760">
          <w:rPr>
            <w:rStyle w:val="Hyperlink"/>
            <w:rFonts w:ascii="Calibri" w:eastAsia="Calibri" w:hAnsi="Calibri" w:cs="Calibri"/>
            <w:lang w:val="en-GB"/>
          </w:rPr>
          <w:t>https://taxize.dev</w:t>
        </w:r>
      </w:hyperlink>
      <w:r w:rsidRPr="460EF760">
        <w:rPr>
          <w:rFonts w:ascii="Calibri" w:eastAsia="Calibri" w:hAnsi="Calibri" w:cs="Calibri"/>
          <w:lang w:val="en-GB"/>
        </w:rPr>
        <w:t xml:space="preserve"> (user manual).</w:t>
      </w:r>
    </w:p>
    <w:p w14:paraId="3126A160" w14:textId="77777777" w:rsidR="00C30FBE" w:rsidRPr="00512B8F" w:rsidRDefault="00C30FBE" w:rsidP="00634790">
      <w:pPr>
        <w:rPr>
          <w:lang w:val="en-GB"/>
        </w:rPr>
      </w:pPr>
      <w:r w:rsidRPr="00512B8F">
        <w:rPr>
          <w:lang w:val="en-GB"/>
        </w:rPr>
        <w:lastRenderedPageBreak/>
        <w:t xml:space="preserve">Como, S., &amp; Magni, P. (2009) Temporal changes of a macrobenthic assemblage in harsh lagoon sediments. Estuarine, Coastal and Shelf Science 83: 638–646. </w:t>
      </w:r>
    </w:p>
    <w:p w14:paraId="06B91BA7" w14:textId="6605CB7C" w:rsidR="2662C373" w:rsidRDefault="2662C373" w:rsidP="460EF760">
      <w:pPr>
        <w:spacing w:before="270" w:after="270"/>
      </w:pPr>
      <w:r w:rsidRPr="460EF760">
        <w:rPr>
          <w:rFonts w:ascii="Calibri" w:eastAsia="Calibri" w:hAnsi="Calibri" w:cs="Calibri"/>
          <w:lang w:val="en-GB"/>
        </w:rPr>
        <w:t>Cordier, T., Barrenechea, I., Apothéloz-Perret-Gentil, L., &amp; Pawlowski, J. (2021). BBI: an R package for the computation of Benthic Biotic Indices from composition data. Metabarcoding and Metagenomics, 5, e58738.</w:t>
      </w:r>
    </w:p>
    <w:p w14:paraId="28420383" w14:textId="0A2E1CAE" w:rsidR="0B2ABEAC" w:rsidRDefault="0B2ABEAC" w:rsidP="460EF760">
      <w:pPr>
        <w:spacing w:before="270" w:after="270"/>
      </w:pPr>
      <w:r w:rsidRPr="460EF760">
        <w:rPr>
          <w:rFonts w:ascii="Calibri" w:eastAsia="Calibri" w:hAnsi="Calibri" w:cs="Calibri"/>
          <w:lang w:val="en-GB"/>
        </w:rPr>
        <w:t xml:space="preserve">Cribari-Neto F, Zeileis A (2010). “Beta Regression in R.” _Journal of Statistical Software_, *34*(2), 1-24. doi:10.18637/jss.v034.i02 &lt;https://doi.org/10.18637/jss.v034.i02&gt;. </w:t>
      </w:r>
    </w:p>
    <w:p w14:paraId="3209B179" w14:textId="77777777" w:rsidR="003A5E15" w:rsidRPr="00512B8F" w:rsidRDefault="003A5E15" w:rsidP="00634790">
      <w:pPr>
        <w:rPr>
          <w:lang w:val="en-GB"/>
        </w:rPr>
      </w:pPr>
      <w:r w:rsidRPr="00512B8F">
        <w:rPr>
          <w:lang w:val="en-GB"/>
        </w:rPr>
        <w:t xml:space="preserve">Diaz, R. J., &amp; Rosenberg, R. (2008). Spreading dead zones and consequences for marine ecosystems. Science, 321(5891), 926-929. </w:t>
      </w:r>
    </w:p>
    <w:p w14:paraId="38EA4161" w14:textId="77777777" w:rsidR="00566387" w:rsidRPr="00512B8F" w:rsidRDefault="00566387" w:rsidP="00634790">
      <w:pPr>
        <w:rPr>
          <w:lang w:val="en-GB"/>
        </w:rPr>
      </w:pPr>
      <w:r w:rsidRPr="00512B8F">
        <w:rPr>
          <w:lang w:val="en-GB"/>
        </w:rPr>
        <w:t>Diaz, R. J., &amp; Rosenberg, R. (2011). Introduction to environmental and economic consequences of hypoxia. Water Resources Development, 27, 71-82.</w:t>
      </w:r>
    </w:p>
    <w:p w14:paraId="0DDAF896" w14:textId="77777777" w:rsidR="00F649BF" w:rsidRPr="00512B8F" w:rsidRDefault="00F649BF" w:rsidP="00634790">
      <w:pPr>
        <w:rPr>
          <w:lang w:val="en-GB"/>
        </w:rPr>
      </w:pPr>
      <w:r w:rsidRPr="00512B8F">
        <w:rPr>
          <w:lang w:val="en-GB"/>
        </w:rPr>
        <w:t>Díaz-Asencio</w:t>
      </w:r>
      <w:r w:rsidR="00116F82" w:rsidRPr="00512B8F">
        <w:rPr>
          <w:lang w:val="en-GB"/>
        </w:rPr>
        <w:t xml:space="preserve">, L., Helguera, Y., Fernández-Garcés, R., Gómez-Batista, M., Rosell, G., Hernández, Y, Pulido, A., &amp; Armenteros, A. (2015). </w:t>
      </w:r>
      <w:r w:rsidR="005C28E5" w:rsidRPr="00512B8F">
        <w:rPr>
          <w:lang w:val="en-GB"/>
        </w:rPr>
        <w:t xml:space="preserve">Revista Biología Tropical 64: 177-188. </w:t>
      </w:r>
    </w:p>
    <w:p w14:paraId="7C8E40DF" w14:textId="0A603F0F" w:rsidR="3849F044" w:rsidRDefault="3849F044" w:rsidP="460EF760">
      <w:pPr>
        <w:spacing w:before="270" w:after="270"/>
        <w:rPr>
          <w:rFonts w:ascii="Calibri" w:eastAsia="Calibri" w:hAnsi="Calibri" w:cs="Calibri"/>
          <w:highlight w:val="yellow"/>
          <w:lang w:val="en-GB"/>
        </w:rPr>
      </w:pPr>
      <w:r w:rsidRPr="460EF760">
        <w:rPr>
          <w:rFonts w:ascii="Calibri" w:eastAsia="Calibri" w:hAnsi="Calibri" w:cs="Calibri"/>
          <w:highlight w:val="yellow"/>
          <w:lang w:val="en-GB"/>
        </w:rPr>
        <w:t>Direktoratsgruppen vanndirektivet. (2018). Veileder 02:2018 Klassifisering av miljøtilstand i vann.</w:t>
      </w:r>
    </w:p>
    <w:p w14:paraId="247F5DDF" w14:textId="77777777" w:rsidR="00E55A1D" w:rsidRPr="00512B8F" w:rsidRDefault="00E55A1D" w:rsidP="00634790">
      <w:pPr>
        <w:rPr>
          <w:lang w:val="en-GB"/>
        </w:rPr>
      </w:pPr>
      <w:r w:rsidRPr="00512B8F">
        <w:rPr>
          <w:lang w:val="de-DE"/>
        </w:rPr>
        <w:t xml:space="preserve">Fallesen, G., Andersen, F., &amp; Larsen, B. </w:t>
      </w:r>
      <w:r w:rsidR="00C72C39" w:rsidRPr="00512B8F">
        <w:rPr>
          <w:lang w:val="de-DE"/>
        </w:rPr>
        <w:t>(</w:t>
      </w:r>
      <w:r w:rsidRPr="00512B8F">
        <w:rPr>
          <w:lang w:val="de-DE"/>
        </w:rPr>
        <w:t>2000</w:t>
      </w:r>
      <w:r w:rsidR="00C72C39" w:rsidRPr="00512B8F">
        <w:rPr>
          <w:lang w:val="de-DE"/>
        </w:rPr>
        <w:t>)</w:t>
      </w:r>
      <w:r w:rsidRPr="00512B8F">
        <w:rPr>
          <w:lang w:val="de-DE"/>
        </w:rPr>
        <w:t xml:space="preserve">. </w:t>
      </w:r>
      <w:r w:rsidRPr="00512B8F">
        <w:rPr>
          <w:lang w:val="en-GB"/>
        </w:rPr>
        <w:t>Life, death and revival of the hypertrophic Mariager Fjord, Denmark. Journal of Marine Systems 25: 313-321.</w:t>
      </w:r>
    </w:p>
    <w:p w14:paraId="45410383" w14:textId="77777777" w:rsidR="00667F77" w:rsidRPr="00512B8F" w:rsidRDefault="00667F77" w:rsidP="00634790">
      <w:pPr>
        <w:rPr>
          <w:lang w:val="en-GB"/>
        </w:rPr>
      </w:pPr>
      <w:r w:rsidRPr="008F0F91">
        <w:rPr>
          <w:highlight w:val="red"/>
          <w:lang w:val="en-GB"/>
        </w:rPr>
        <w:t>Gamenick, I., Vismann, B., Griehaber, M. K., &amp; Giere, O. (1998). Ecophysiological differentiation of Capitella capitata (Polychaeta). Sibling species from different sulfidic habitats. Mar. Ecol. Prog. Ser., 175, 155-166.</w:t>
      </w:r>
    </w:p>
    <w:p w14:paraId="4E3236EE" w14:textId="5875034F" w:rsidR="0338EF89" w:rsidRDefault="0338EF89" w:rsidP="086FCF47">
      <w:r w:rsidRPr="086FCF47">
        <w:rPr>
          <w:rFonts w:ascii="Calibri" w:eastAsia="Calibri" w:hAnsi="Calibri" w:cs="Calibri"/>
          <w:lang w:val="en-GB"/>
        </w:rPr>
        <w:t xml:space="preserve">Ghanavati Asl, A. ., Bagher Nabavi, S. M. ., Mohammadi Rouzbahani, M., Sabz Alipour, S. ., &amp; Masood Monavari, S. . (2022). Ecological quality status of stressed coastal benthic ecosystems in Nayband Bay from the northern Persian Gulf, Iran using AMBI, M-AMBI, Bentix, and H´ indices. </w:t>
      </w:r>
      <w:r w:rsidRPr="086FCF47">
        <w:rPr>
          <w:rFonts w:ascii="Calibri" w:eastAsia="Calibri" w:hAnsi="Calibri" w:cs="Calibri"/>
          <w:i/>
          <w:iCs/>
          <w:lang w:val="en-GB"/>
        </w:rPr>
        <w:t>Journal of Wildlife and Biodiversity</w:t>
      </w:r>
      <w:r w:rsidRPr="086FCF47">
        <w:rPr>
          <w:rFonts w:ascii="Calibri" w:eastAsia="Calibri" w:hAnsi="Calibri" w:cs="Calibri"/>
          <w:lang w:val="en-GB"/>
        </w:rPr>
        <w:t xml:space="preserve">, </w:t>
      </w:r>
      <w:r w:rsidRPr="086FCF47">
        <w:rPr>
          <w:rFonts w:ascii="Calibri" w:eastAsia="Calibri" w:hAnsi="Calibri" w:cs="Calibri"/>
          <w:i/>
          <w:iCs/>
          <w:lang w:val="en-GB"/>
        </w:rPr>
        <w:t>8</w:t>
      </w:r>
      <w:r w:rsidRPr="086FCF47">
        <w:rPr>
          <w:rFonts w:ascii="Calibri" w:eastAsia="Calibri" w:hAnsi="Calibri" w:cs="Calibri"/>
          <w:lang w:val="en-GB"/>
        </w:rPr>
        <w:t xml:space="preserve">(1), 279–297. </w:t>
      </w:r>
      <w:hyperlink r:id="rId26">
        <w:r w:rsidRPr="086FCF47">
          <w:rPr>
            <w:rStyle w:val="Hyperlink"/>
            <w:rFonts w:ascii="Calibri" w:eastAsia="Calibri" w:hAnsi="Calibri" w:cs="Calibri"/>
            <w:lang w:val="en-GB"/>
          </w:rPr>
          <w:t>https://doi.org/10.5281/zenodo.7076047</w:t>
        </w:r>
      </w:hyperlink>
      <w:r w:rsidRPr="086FCF47">
        <w:rPr>
          <w:rFonts w:ascii="Calibri" w:eastAsia="Calibri" w:hAnsi="Calibri" w:cs="Calibri"/>
          <w:lang w:val="en-GB"/>
        </w:rPr>
        <w:t xml:space="preserve"> </w:t>
      </w:r>
    </w:p>
    <w:p w14:paraId="6A3087B6" w14:textId="77777777" w:rsidR="00F649BF" w:rsidRPr="00512B8F" w:rsidRDefault="00985CD5" w:rsidP="00634790">
      <w:pPr>
        <w:rPr>
          <w:lang w:val="en-GB"/>
        </w:rPr>
      </w:pPr>
      <w:r w:rsidRPr="00512B8F">
        <w:rPr>
          <w:lang w:val="en-GB"/>
        </w:rPr>
        <w:t>Hansen, B. W., Stenalt, E., Petersen, J. K., &amp; Ellegaard, C.</w:t>
      </w:r>
      <w:r w:rsidR="00F649BF" w:rsidRPr="00512B8F">
        <w:rPr>
          <w:lang w:val="en-GB"/>
        </w:rPr>
        <w:t xml:space="preserve"> </w:t>
      </w:r>
      <w:r w:rsidRPr="00512B8F">
        <w:rPr>
          <w:lang w:val="en-GB"/>
        </w:rPr>
        <w:t>(2002) Invertebrate re-colonization in Mariager Fjord (Denmark) after severe hypoxia. I. Zooplankton and settlement. Ophelia 56: 197-213.</w:t>
      </w:r>
    </w:p>
    <w:p w14:paraId="62D34A20" w14:textId="77777777" w:rsidR="00D83913" w:rsidRPr="00512B8F" w:rsidRDefault="00D83913" w:rsidP="00D83913">
      <w:pPr>
        <w:rPr>
          <w:lang w:val="en-GB"/>
        </w:rPr>
      </w:pPr>
      <w:r w:rsidRPr="00512B8F">
        <w:rPr>
          <w:lang w:val="en-GB"/>
        </w:rPr>
        <w:t>Heiri, O., Lotter, A. F., &amp; Lemcke, G. (2001) Loss on ignition as a method for estimating organic and carbonate content in sediments: reproducibility and comparability of results. Jo</w:t>
      </w:r>
      <w:r w:rsidR="00F36C9F" w:rsidRPr="00512B8F">
        <w:rPr>
          <w:lang w:val="en-GB"/>
        </w:rPr>
        <w:t>urnal of Paleolimnology 25: 101-</w:t>
      </w:r>
      <w:r w:rsidRPr="00512B8F">
        <w:rPr>
          <w:lang w:val="en-GB"/>
        </w:rPr>
        <w:t>110</w:t>
      </w:r>
      <w:r w:rsidR="00F36C9F" w:rsidRPr="00512B8F">
        <w:rPr>
          <w:lang w:val="en-GB"/>
        </w:rPr>
        <w:t>.</w:t>
      </w:r>
    </w:p>
    <w:p w14:paraId="5ECF94E0" w14:textId="6DF5CBB8" w:rsidR="00F649BF" w:rsidRPr="00512B8F" w:rsidRDefault="00F649BF" w:rsidP="00634790">
      <w:pPr>
        <w:rPr>
          <w:lang w:val="en-GB"/>
        </w:rPr>
      </w:pPr>
      <w:r w:rsidRPr="00512B8F">
        <w:rPr>
          <w:lang w:val="en-GB"/>
        </w:rPr>
        <w:t xml:space="preserve">Ingólfsson, A. 1999. </w:t>
      </w:r>
      <w:r w:rsidR="003E182C" w:rsidRPr="00512B8F">
        <w:rPr>
          <w:lang w:val="en-GB"/>
        </w:rPr>
        <w:t xml:space="preserve">Rannsóknir á lífríki í Kolgrafafirði. Fuglar, fjörur, og sjávarbotn. [Research of biota in </w:t>
      </w:r>
      <w:r w:rsidR="593C66C9" w:rsidRPr="086FCF47">
        <w:rPr>
          <w:lang w:val="en-GB"/>
        </w:rPr>
        <w:t>Kolgrafarfjörður</w:t>
      </w:r>
      <w:r w:rsidR="003E182C" w:rsidRPr="086FCF47">
        <w:rPr>
          <w:lang w:val="en-GB"/>
        </w:rPr>
        <w:t>.</w:t>
      </w:r>
      <w:r w:rsidR="003E182C" w:rsidRPr="00512B8F">
        <w:rPr>
          <w:lang w:val="en-GB"/>
        </w:rPr>
        <w:t xml:space="preserve"> Birds, beaches and benthos] Institute of Biology, University of Iceland, report nr. 47 (In Icelandic).</w:t>
      </w:r>
    </w:p>
    <w:p w14:paraId="5C8F3AC0" w14:textId="66CEFDBF" w:rsidR="00B532FC" w:rsidRDefault="00B532FC" w:rsidP="00634790">
      <w:pPr>
        <w:rPr>
          <w:lang w:val="en-GB"/>
        </w:rPr>
      </w:pPr>
      <w:r w:rsidRPr="00512B8F">
        <w:rPr>
          <w:lang w:val="en-GB"/>
        </w:rPr>
        <w:lastRenderedPageBreak/>
        <w:t xml:space="preserve">Jones HP, Schmitz OJ (2009) Rapid Recovery of Damaged Ecosystems. PLoS ONE 4(5): e5653. </w:t>
      </w:r>
      <w:hyperlink r:id="rId27" w:history="1">
        <w:r w:rsidR="00971821" w:rsidRPr="00512B8F">
          <w:rPr>
            <w:rStyle w:val="Hyperlink"/>
            <w:lang w:val="en-GB"/>
          </w:rPr>
          <w:t>https://doi.org/10.1371/journal.pone.0005653</w:t>
        </w:r>
      </w:hyperlink>
    </w:p>
    <w:p w14:paraId="5A52E609" w14:textId="6A5592CA" w:rsidR="00971821" w:rsidRPr="00260576" w:rsidRDefault="00971821" w:rsidP="00971821">
      <w:pPr>
        <w:pStyle w:val="EndNoteBibliography"/>
      </w:pPr>
      <w:r w:rsidRPr="00260576">
        <w:t>J</w:t>
      </w:r>
      <w:r w:rsidR="00FD2558">
        <w:t>ó</w:t>
      </w:r>
      <w:r w:rsidRPr="00260576">
        <w:t xml:space="preserve">nsson, S., et al. (2019). Water exchange, circulation and oxygen in a small fjord in Iceland in relation to events of massive herring mortality. </w:t>
      </w:r>
      <w:r w:rsidRPr="00260576">
        <w:rPr>
          <w:u w:val="single"/>
        </w:rPr>
        <w:t>Regional Studies in Marine Science</w:t>
      </w:r>
      <w:r w:rsidRPr="00260576">
        <w:t xml:space="preserve"> </w:t>
      </w:r>
      <w:r w:rsidRPr="00260576">
        <w:rPr>
          <w:b/>
        </w:rPr>
        <w:t>32</w:t>
      </w:r>
      <w:r w:rsidRPr="00260576">
        <w:t>.</w:t>
      </w:r>
    </w:p>
    <w:p w14:paraId="7DCDCEBC" w14:textId="2991BA3F" w:rsidR="00E923E1" w:rsidRDefault="00E923E1" w:rsidP="00634790">
      <w:pPr>
        <w:rPr>
          <w:lang w:val="en-GB"/>
        </w:rPr>
      </w:pPr>
      <w:r w:rsidRPr="004D4912">
        <w:rPr>
          <w:lang w:val="en-GB"/>
        </w:rPr>
        <w:t>Josefson, A. B., &amp; Widbom, B. (1988) Differential response of benthic macrofauna and meiofauna to hypoxia in the Gullmar Fjord basin. Marine Biology 100, 31-40.</w:t>
      </w:r>
    </w:p>
    <w:p w14:paraId="05179BB8" w14:textId="03A11B70" w:rsidR="2F5FD22D" w:rsidRDefault="2F5FD22D" w:rsidP="086FCF47">
      <w:pPr>
        <w:rPr>
          <w:lang w:val="en-GB"/>
        </w:rPr>
      </w:pPr>
      <w:r w:rsidRPr="086FCF47">
        <w:rPr>
          <w:lang w:val="en-GB"/>
        </w:rPr>
        <w:t xml:space="preserve">Komendić, I., de Moura Neves, B., Ramey‑Balci, P.A. 2024. What has Changed in 20 Years? Structure and Function of Soft-sediment Macrofauna in a Subarctic Embayment, Newfoundland (Canada). Estuaries and Coasts 47:1598–1616. </w:t>
      </w:r>
    </w:p>
    <w:p w14:paraId="55F3D820" w14:textId="16C5DF0A" w:rsidR="2F5FD22D" w:rsidRDefault="2F5FD22D" w:rsidP="086FCF47">
      <w:hyperlink r:id="rId28">
        <w:r w:rsidRPr="086FCF47">
          <w:rPr>
            <w:rStyle w:val="Hyperlink"/>
            <w:lang w:val="en-GB"/>
          </w:rPr>
          <w:t>https://doi.org/10.1007/s12237-024-01377-0</w:t>
        </w:r>
      </w:hyperlink>
      <w:r w:rsidRPr="086FCF47">
        <w:rPr>
          <w:lang w:val="en-GB"/>
        </w:rPr>
        <w:t xml:space="preserve"> </w:t>
      </w:r>
    </w:p>
    <w:p w14:paraId="7FEDFA39" w14:textId="77777777" w:rsidR="000B423F" w:rsidRPr="00066C64" w:rsidRDefault="000B423F" w:rsidP="000B423F">
      <w:pPr>
        <w:pStyle w:val="EndNoteBibliography"/>
      </w:pPr>
      <w:r w:rsidRPr="00066C64">
        <w:t xml:space="preserve">La, V. T. and S. J. Cooke (2011). "Advancing the Science and Practice of Fish Kill Investigations." </w:t>
      </w:r>
      <w:r w:rsidRPr="00066C64">
        <w:rPr>
          <w:u w:val="single"/>
        </w:rPr>
        <w:t>Reviews in Fisheries Science</w:t>
      </w:r>
      <w:r w:rsidRPr="00066C64">
        <w:t xml:space="preserve"> </w:t>
      </w:r>
      <w:r w:rsidRPr="00066C64">
        <w:rPr>
          <w:b/>
        </w:rPr>
        <w:t>19</w:t>
      </w:r>
      <w:r w:rsidRPr="00066C64">
        <w:t>(1): 21-33.</w:t>
      </w:r>
    </w:p>
    <w:p w14:paraId="6DFA276A" w14:textId="77777777" w:rsidR="00B07520" w:rsidRPr="00B905B4" w:rsidRDefault="00B07520" w:rsidP="00B07520">
      <w:pPr>
        <w:pStyle w:val="EndNoteBibliography"/>
      </w:pPr>
      <w:r w:rsidRPr="00B905B4">
        <w:t xml:space="preserve">Le Moal, M., et al. (2019). "Eutrophication: A new wine in an old bottle?" </w:t>
      </w:r>
      <w:r w:rsidRPr="00B905B4">
        <w:rPr>
          <w:u w:val="single"/>
        </w:rPr>
        <w:t>Science of the Total Environment</w:t>
      </w:r>
      <w:r w:rsidRPr="00B905B4">
        <w:t xml:space="preserve"> </w:t>
      </w:r>
      <w:r w:rsidRPr="00B905B4">
        <w:rPr>
          <w:b/>
        </w:rPr>
        <w:t>651</w:t>
      </w:r>
      <w:r w:rsidRPr="00B905B4">
        <w:t>: 1-11.</w:t>
      </w:r>
    </w:p>
    <w:p w14:paraId="5B80ED38" w14:textId="68B19C8C" w:rsidR="00005A4C" w:rsidRPr="00512B8F" w:rsidRDefault="00F649BF" w:rsidP="00634790">
      <w:pPr>
        <w:rPr>
          <w:lang w:val="en-GB"/>
        </w:rPr>
      </w:pPr>
      <w:r w:rsidRPr="00512B8F">
        <w:rPr>
          <w:lang w:val="en-GB"/>
        </w:rPr>
        <w:t>Leon-Morales</w:t>
      </w:r>
      <w:r w:rsidR="00EB3211" w:rsidRPr="00512B8F">
        <w:rPr>
          <w:lang w:val="en-GB"/>
        </w:rPr>
        <w:t>, R.,</w:t>
      </w:r>
      <w:r w:rsidRPr="00512B8F">
        <w:rPr>
          <w:lang w:val="en-GB"/>
        </w:rPr>
        <w:t xml:space="preserve"> &amp; Vargas</w:t>
      </w:r>
      <w:r w:rsidR="00EB3211" w:rsidRPr="00512B8F">
        <w:rPr>
          <w:lang w:val="en-GB"/>
        </w:rPr>
        <w:t>, J. A.</w:t>
      </w:r>
      <w:r w:rsidRPr="00512B8F">
        <w:rPr>
          <w:lang w:val="en-GB"/>
        </w:rPr>
        <w:t xml:space="preserve"> </w:t>
      </w:r>
      <w:r w:rsidR="00EB3211" w:rsidRPr="00512B8F">
        <w:rPr>
          <w:lang w:val="en-GB"/>
        </w:rPr>
        <w:t>(1998) Macroinfauna of a tropical fjord-like embayment: Golfo Dulce, Costa Rica. Revista Biología Tropical 46 Suppl 6: 81-90.</w:t>
      </w:r>
    </w:p>
    <w:p w14:paraId="7C195EF9" w14:textId="51DCBC4F" w:rsidR="00005A4C" w:rsidRDefault="00005A4C" w:rsidP="00634790">
      <w:pPr>
        <w:rPr>
          <w:rFonts w:cs="F16"/>
          <w:lang w:val="en-GB"/>
        </w:rPr>
      </w:pPr>
      <w:r w:rsidRPr="00512B8F">
        <w:rPr>
          <w:lang w:val="en-GB"/>
        </w:rPr>
        <w:t>Levin, L. A., Ekau, W., Gooday, A. J., Jorissen, F., Middelburg, J. J., Naqvi, S. W. A., Neira, C., Rabalais, N. N., &amp; Zhang, J. (2009)</w:t>
      </w:r>
      <w:r w:rsidRPr="00512B8F">
        <w:rPr>
          <w:rFonts w:cs="F16"/>
          <w:lang w:val="en-GB"/>
        </w:rPr>
        <w:t xml:space="preserve"> Effects of natural and human-induced hypoxia on coastal benthos. Biogeosciences, 6, 2063–2098.</w:t>
      </w:r>
    </w:p>
    <w:p w14:paraId="281169BD" w14:textId="0EB485A4" w:rsidR="61C318B7" w:rsidRDefault="61C318B7" w:rsidP="086FCF47">
      <w:pPr>
        <w:rPr>
          <w:rFonts w:cs="F16"/>
          <w:lang w:val="en-GB"/>
        </w:rPr>
      </w:pPr>
      <w:r w:rsidRPr="086FCF47">
        <w:rPr>
          <w:rFonts w:cs="F16"/>
          <w:lang w:val="en-GB"/>
        </w:rPr>
        <w:t xml:space="preserve">Liu K, Gao W, Yu Z, Hu Y, Zuo M, Sun C, Zou X and Wang L (2024) The effect of Sesuvium portulacastrum for reducing inorganic nitrogen pollution in coastal mariculture wetland. Front. Mar. Sci. 11:1460272. doi: 10.3389/fmars.2024.1460272  </w:t>
      </w:r>
    </w:p>
    <w:p w14:paraId="25622B0C" w14:textId="77777777" w:rsidR="00247511" w:rsidRPr="00B905B4" w:rsidRDefault="00247511" w:rsidP="00247511">
      <w:pPr>
        <w:pStyle w:val="EndNoteBibliography"/>
      </w:pPr>
      <w:r w:rsidRPr="00B905B4">
        <w:t xml:space="preserve">Malone, T. C. and A. Newton (2020). "The Globalization of Cultural Eutrophication in the Coastal Ocean: Causes and Consequences." </w:t>
      </w:r>
      <w:r w:rsidRPr="00B905B4">
        <w:rPr>
          <w:u w:val="single"/>
        </w:rPr>
        <w:t>Frontiers in Marine Science</w:t>
      </w:r>
      <w:r w:rsidRPr="00B905B4">
        <w:t xml:space="preserve"> </w:t>
      </w:r>
      <w:r w:rsidRPr="00B905B4">
        <w:rPr>
          <w:b/>
        </w:rPr>
        <w:t>7</w:t>
      </w:r>
      <w:r w:rsidRPr="00B905B4">
        <w:t>.</w:t>
      </w:r>
    </w:p>
    <w:p w14:paraId="1C310F6C" w14:textId="002D02E2" w:rsidR="00247511" w:rsidRDefault="00B3594C" w:rsidP="00634790">
      <w:pPr>
        <w:rPr>
          <w:rFonts w:cs="F16"/>
          <w:lang w:val="en-GB"/>
        </w:rPr>
      </w:pPr>
      <w:r w:rsidRPr="00B3594C">
        <w:rPr>
          <w:rFonts w:cs="F16"/>
          <w:lang w:val="en-GB"/>
        </w:rPr>
        <w:t>Mannvit 2011. Sjávarfallamælingar í Kolgrafafirði og Dýrafirði. A report for The Icelandic Road and Coastal Administration (IRCA). 7 pp.</w:t>
      </w:r>
      <w:r>
        <w:rPr>
          <w:rFonts w:cs="F16"/>
          <w:lang w:val="en-GB"/>
        </w:rPr>
        <w:t xml:space="preserve"> [In Icelandic].</w:t>
      </w:r>
    </w:p>
    <w:p w14:paraId="59D449A1" w14:textId="5F6218E4" w:rsidR="00DC4197" w:rsidRPr="00512B8F" w:rsidRDefault="00DC4197" w:rsidP="00FD2558">
      <w:pPr>
        <w:rPr>
          <w:rFonts w:cs="F16"/>
          <w:lang w:val="en-GB"/>
        </w:rPr>
      </w:pPr>
      <w:r>
        <w:rPr>
          <w:rFonts w:cs="F16"/>
          <w:lang w:val="en-GB"/>
        </w:rPr>
        <w:t xml:space="preserve">Micaroni, </w:t>
      </w:r>
      <w:r w:rsidR="00F03983">
        <w:rPr>
          <w:rFonts w:cs="F16"/>
          <w:lang w:val="en-GB"/>
        </w:rPr>
        <w:t xml:space="preserve">V., McAllen, R., Turner, J., Strano, F., Morrow, C., Picton, B., Harman, L., Bell, J.J. (2021). </w:t>
      </w:r>
      <w:r w:rsidR="00FD2558" w:rsidRPr="00FD2558">
        <w:rPr>
          <w:rFonts w:cs="F16"/>
          <w:lang w:val="en-GB"/>
        </w:rPr>
        <w:t>Vulnerability of Temperate Mesophotic Ecosystems (TMEs) to</w:t>
      </w:r>
      <w:r w:rsidR="00FD2558">
        <w:rPr>
          <w:rFonts w:cs="F16"/>
          <w:lang w:val="en-GB"/>
        </w:rPr>
        <w:t xml:space="preserve"> </w:t>
      </w:r>
      <w:r w:rsidR="00FD2558" w:rsidRPr="00FD2558">
        <w:rPr>
          <w:rFonts w:cs="F16"/>
          <w:lang w:val="en-GB"/>
        </w:rPr>
        <w:t>environmental impacts: Rapid ecosystemchanges at Lough HyneMarine</w:t>
      </w:r>
      <w:r w:rsidR="00FD2558">
        <w:rPr>
          <w:rFonts w:cs="F16"/>
          <w:lang w:val="en-GB"/>
        </w:rPr>
        <w:t xml:space="preserve"> </w:t>
      </w:r>
      <w:r w:rsidR="00FD2558" w:rsidRPr="00FD2558">
        <w:rPr>
          <w:rFonts w:cs="F16"/>
          <w:lang w:val="en-GB"/>
        </w:rPr>
        <w:t>Nature Reserve, Ireland</w:t>
      </w:r>
      <w:r w:rsidR="00FD2558">
        <w:rPr>
          <w:rFonts w:cs="F16"/>
          <w:lang w:val="en-GB"/>
        </w:rPr>
        <w:t xml:space="preserve">. Science of the total environment </w:t>
      </w:r>
      <w:r w:rsidR="00FD2558" w:rsidRPr="00FD2558">
        <w:rPr>
          <w:rFonts w:cs="F16"/>
          <w:lang w:val="en-GB"/>
        </w:rPr>
        <w:t>789</w:t>
      </w:r>
      <w:r w:rsidR="00FD2558">
        <w:rPr>
          <w:rFonts w:cs="F16"/>
          <w:lang w:val="en-GB"/>
        </w:rPr>
        <w:t xml:space="preserve">: </w:t>
      </w:r>
      <w:r w:rsidR="00FD2558" w:rsidRPr="00FD2558">
        <w:rPr>
          <w:rFonts w:cs="F16"/>
          <w:lang w:val="en-GB"/>
        </w:rPr>
        <w:t>147708</w:t>
      </w:r>
    </w:p>
    <w:p w14:paraId="745D6A4B" w14:textId="77777777" w:rsidR="00482D0A" w:rsidRPr="00512B8F" w:rsidRDefault="00482D0A" w:rsidP="00634790">
      <w:pPr>
        <w:rPr>
          <w:lang w:val="en-GB"/>
        </w:rPr>
      </w:pPr>
      <w:r w:rsidRPr="00512B8F">
        <w:rPr>
          <w:rFonts w:cs="F16"/>
          <w:lang w:val="en-GB"/>
        </w:rPr>
        <w:t>Nilsson, H. C., &amp; Rosenberg, R. (2000) Succession in marine benthic habitats and fauna in response to oxygen deficiency: analysed by sediment profile-imaging and by grab samples. Marine Ecology Progress Series 197: 139-149.</w:t>
      </w:r>
    </w:p>
    <w:p w14:paraId="349CF174" w14:textId="11CD3FD8" w:rsidR="06B2552B" w:rsidRDefault="06B2552B" w:rsidP="460EF760">
      <w:pPr>
        <w:spacing w:before="270" w:after="270"/>
      </w:pPr>
      <w:r w:rsidRPr="086FCF47">
        <w:rPr>
          <w:rFonts w:ascii="Calibri" w:eastAsia="Calibri" w:hAnsi="Calibri" w:cs="Calibri"/>
          <w:lang w:val="en-GB"/>
        </w:rPr>
        <w:t xml:space="preserve">Oksanen J, Simpson G, Blanchet F, Kindt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w:t>
      </w:r>
      <w:r w:rsidRPr="086FCF47">
        <w:rPr>
          <w:rFonts w:ascii="Calibri" w:eastAsia="Calibri" w:hAnsi="Calibri" w:cs="Calibri"/>
          <w:lang w:val="en-GB"/>
        </w:rPr>
        <w:lastRenderedPageBreak/>
        <w:t>Braak C, Weedon J (2024). _vegan: Community Ecology Package_. R package version 2.6-8, &lt;https://github.com/vegandevs/vegan&gt;.</w:t>
      </w:r>
    </w:p>
    <w:p w14:paraId="3EC3B88E" w14:textId="6FED38F4" w:rsidR="003E69E0" w:rsidRPr="00512B8F" w:rsidRDefault="003E69E0" w:rsidP="00634790">
      <w:pPr>
        <w:autoSpaceDE w:val="0"/>
        <w:autoSpaceDN w:val="0"/>
        <w:adjustRightInd w:val="0"/>
        <w:rPr>
          <w:rFonts w:cs="F16"/>
          <w:lang w:val="en-GB"/>
        </w:rPr>
      </w:pPr>
      <w:r w:rsidRPr="005E2ED2">
        <w:rPr>
          <w:rFonts w:cs="F16"/>
          <w:highlight w:val="red"/>
          <w:lang w:val="en-GB"/>
        </w:rPr>
        <w:t xml:space="preserve">Oug, E., Lein, T. E., Küfner, R. og Falk-Petersen, I. B. (1991) Environmental effects of a herring mass mortality in northern Norway. Impact on and recovery of rockyshore and soft-bottom biotas. </w:t>
      </w:r>
      <w:r w:rsidRPr="005E2ED2">
        <w:rPr>
          <w:rFonts w:cs="F47"/>
          <w:highlight w:val="red"/>
          <w:lang w:val="en-GB"/>
        </w:rPr>
        <w:t>Sarsia</w:t>
      </w:r>
      <w:r w:rsidRPr="005E2ED2">
        <w:rPr>
          <w:rFonts w:cs="F16"/>
          <w:highlight w:val="red"/>
          <w:lang w:val="en-GB"/>
        </w:rPr>
        <w:t>, 76(3):195-207.</w:t>
      </w:r>
    </w:p>
    <w:p w14:paraId="758BFC6B" w14:textId="7AAEE638" w:rsidR="00445FDA" w:rsidRPr="00512B8F" w:rsidRDefault="00445FDA" w:rsidP="00634790">
      <w:pPr>
        <w:autoSpaceDE w:val="0"/>
        <w:autoSpaceDN w:val="0"/>
        <w:adjustRightInd w:val="0"/>
        <w:rPr>
          <w:rFonts w:cs="F16"/>
          <w:lang w:val="en-GB"/>
        </w:rPr>
      </w:pPr>
      <w:r w:rsidRPr="005E2ED2">
        <w:rPr>
          <w:rFonts w:cs="F16"/>
          <w:highlight w:val="red"/>
          <w:lang w:val="en-GB"/>
        </w:rPr>
        <w:t>Óskarsson, G. J., Guðmundsdóttir, Á., &amp; Sigurðsson, T. (2009) Variation in spatial distribution and migration of Icelandic summer-spawning herring. ICES Journal of Marine Science: Journal du Conseil, 66(8):1762-1767.</w:t>
      </w:r>
    </w:p>
    <w:p w14:paraId="165F9719" w14:textId="77777777" w:rsidR="003F5922" w:rsidRPr="00512B8F" w:rsidRDefault="003F5922" w:rsidP="003F5922">
      <w:pPr>
        <w:autoSpaceDE w:val="0"/>
        <w:autoSpaceDN w:val="0"/>
        <w:adjustRightInd w:val="0"/>
        <w:rPr>
          <w:rFonts w:cs="F16"/>
          <w:lang w:val="en-GB"/>
        </w:rPr>
      </w:pPr>
      <w:r w:rsidRPr="00512B8F">
        <w:rPr>
          <w:rFonts w:cs="F16"/>
          <w:lang w:val="en-GB"/>
        </w:rPr>
        <w:t>Óskarsson, G. J., Ólafsdóttir, S. R., Sigurðsson Þ., &amp; Valdimarsson, H. (2018) Observation and quantification of two incidents of mass fish kill of Icelandic summer spawning herring Clupea harengus) in the winter 2012/2013 Fisheries Oceanography, 27: 302–311.</w:t>
      </w:r>
    </w:p>
    <w:p w14:paraId="318F8A95" w14:textId="2347C8DA" w:rsidR="003E69E0" w:rsidRPr="00512B8F" w:rsidRDefault="003E69E0" w:rsidP="00634790">
      <w:pPr>
        <w:rPr>
          <w:lang w:val="en-GB"/>
        </w:rPr>
      </w:pPr>
      <w:r w:rsidRPr="005E2ED2">
        <w:rPr>
          <w:highlight w:val="red"/>
          <w:lang w:val="en-GB"/>
        </w:rPr>
        <w:t xml:space="preserve">Pétursson, GS, Sveinn Óli Pálmarsson, Helgi Gunnar Gunnarsson (2015). </w:t>
      </w:r>
      <w:r w:rsidR="593C66C9" w:rsidRPr="086FCF47">
        <w:rPr>
          <w:highlight w:val="red"/>
          <w:lang w:val="en-GB"/>
        </w:rPr>
        <w:t>Kolgrafarfjörður</w:t>
      </w:r>
      <w:r w:rsidRPr="086FCF47">
        <w:rPr>
          <w:highlight w:val="red"/>
          <w:lang w:val="en-GB"/>
        </w:rPr>
        <w:t>.</w:t>
      </w:r>
      <w:r w:rsidRPr="005E2ED2">
        <w:rPr>
          <w:highlight w:val="red"/>
          <w:lang w:val="en-GB"/>
        </w:rPr>
        <w:t xml:space="preserve"> Rannsókn á umhverfisaðstæðum og súrefnisbúskap við síldargöngur. Skýrsla nr. 15.11 unnin fyrir Vegagerðina. Verkfræðistofan Vatnaskil. 276 bls. (In Icelandic)</w:t>
      </w:r>
    </w:p>
    <w:p w14:paraId="6AC44660" w14:textId="77777777" w:rsidR="00FD2754" w:rsidRPr="00512B8F" w:rsidRDefault="009026C1" w:rsidP="00634790">
      <w:pPr>
        <w:rPr>
          <w:lang w:val="en-GB"/>
        </w:rPr>
      </w:pPr>
      <w:r w:rsidRPr="00512B8F">
        <w:rPr>
          <w:lang w:val="en-GB"/>
        </w:rPr>
        <w:t>Raman, A. V., Damodaran,</w:t>
      </w:r>
      <w:r w:rsidR="00B20EC2" w:rsidRPr="00512B8F">
        <w:rPr>
          <w:lang w:val="en-GB"/>
        </w:rPr>
        <w:t xml:space="preserve"> R.,</w:t>
      </w:r>
      <w:r w:rsidRPr="00512B8F">
        <w:rPr>
          <w:lang w:val="en-GB"/>
        </w:rPr>
        <w:t xml:space="preserve"> Levin,</w:t>
      </w:r>
      <w:r w:rsidR="00B20EC2" w:rsidRPr="00512B8F">
        <w:rPr>
          <w:lang w:val="en-GB"/>
        </w:rPr>
        <w:t xml:space="preserve"> L. A.,</w:t>
      </w:r>
      <w:r w:rsidRPr="00512B8F">
        <w:rPr>
          <w:lang w:val="en-GB"/>
        </w:rPr>
        <w:t xml:space="preserve"> Ganesh,</w:t>
      </w:r>
      <w:r w:rsidR="00B20EC2" w:rsidRPr="00512B8F">
        <w:rPr>
          <w:lang w:val="en-GB"/>
        </w:rPr>
        <w:t xml:space="preserve"> T.,</w:t>
      </w:r>
      <w:r w:rsidRPr="00512B8F">
        <w:rPr>
          <w:lang w:val="en-GB"/>
        </w:rPr>
        <w:t xml:space="preserve"> Rao,</w:t>
      </w:r>
      <w:r w:rsidR="00B20EC2" w:rsidRPr="00512B8F">
        <w:rPr>
          <w:lang w:val="en-GB"/>
        </w:rPr>
        <w:t xml:space="preserve"> Y. K. V.,</w:t>
      </w:r>
      <w:r w:rsidRPr="00512B8F">
        <w:rPr>
          <w:lang w:val="en-GB"/>
        </w:rPr>
        <w:t xml:space="preserve"> Nanduri</w:t>
      </w:r>
      <w:r w:rsidR="00B20EC2" w:rsidRPr="00512B8F">
        <w:rPr>
          <w:lang w:val="en-GB"/>
        </w:rPr>
        <w:t>, S.</w:t>
      </w:r>
      <w:r w:rsidRPr="00512B8F">
        <w:rPr>
          <w:lang w:val="en-GB"/>
        </w:rPr>
        <w:t xml:space="preserve"> &amp; </w:t>
      </w:r>
      <w:r w:rsidR="004535E6" w:rsidRPr="00512B8F">
        <w:rPr>
          <w:lang w:val="en-GB"/>
        </w:rPr>
        <w:t>M</w:t>
      </w:r>
      <w:r w:rsidRPr="00512B8F">
        <w:rPr>
          <w:lang w:val="en-GB"/>
        </w:rPr>
        <w:t>adhusoodhanan</w:t>
      </w:r>
      <w:r w:rsidR="00B20EC2" w:rsidRPr="00512B8F">
        <w:rPr>
          <w:lang w:val="en-GB"/>
        </w:rPr>
        <w:t>, S.</w:t>
      </w:r>
      <w:r w:rsidRPr="00512B8F">
        <w:rPr>
          <w:lang w:val="en-GB"/>
        </w:rPr>
        <w:t xml:space="preserve"> (</w:t>
      </w:r>
      <w:r w:rsidR="00FD2754" w:rsidRPr="00512B8F">
        <w:rPr>
          <w:lang w:val="en-GB"/>
        </w:rPr>
        <w:t>2015</w:t>
      </w:r>
      <w:r w:rsidRPr="00512B8F">
        <w:rPr>
          <w:lang w:val="en-GB"/>
        </w:rPr>
        <w:t xml:space="preserve">) Macrobenthos relative to the oxygen minimum zone on the East Indian margin, Bay of Bengal. Marine Ecology 36 (2015) 679–700. </w:t>
      </w:r>
    </w:p>
    <w:p w14:paraId="06CCBF53" w14:textId="0883F70B" w:rsidR="00FD2754" w:rsidRPr="00512B8F" w:rsidRDefault="00787E74" w:rsidP="00634790">
      <w:pPr>
        <w:rPr>
          <w:lang w:val="en-GB"/>
        </w:rPr>
      </w:pPr>
      <w:r w:rsidRPr="00512B8F">
        <w:rPr>
          <w:lang w:val="en-GB"/>
        </w:rPr>
        <w:t>Rabalais,N.N.,Turner,R.E.(Eds.),</w:t>
      </w:r>
      <w:r w:rsidR="00394431">
        <w:rPr>
          <w:lang w:val="en-GB"/>
        </w:rPr>
        <w:t xml:space="preserve"> 2001</w:t>
      </w:r>
      <w:r w:rsidR="004A7551" w:rsidRPr="00512B8F">
        <w:rPr>
          <w:lang w:val="en-GB"/>
        </w:rPr>
        <w:t xml:space="preserve"> </w:t>
      </w:r>
      <w:r w:rsidRPr="00512B8F">
        <w:rPr>
          <w:lang w:val="en-GB"/>
        </w:rPr>
        <w:t>Coastal</w:t>
      </w:r>
      <w:r w:rsidR="00C87895" w:rsidRPr="00512B8F">
        <w:rPr>
          <w:lang w:val="en-GB"/>
        </w:rPr>
        <w:t xml:space="preserve"> </w:t>
      </w:r>
      <w:r w:rsidRPr="00512B8F">
        <w:rPr>
          <w:lang w:val="en-GB"/>
        </w:rPr>
        <w:t>hypoxia:</w:t>
      </w:r>
      <w:r w:rsidR="00C87895" w:rsidRPr="00512B8F">
        <w:rPr>
          <w:lang w:val="en-GB"/>
        </w:rPr>
        <w:t xml:space="preserve"> c</w:t>
      </w:r>
      <w:r w:rsidRPr="00512B8F">
        <w:rPr>
          <w:lang w:val="en-GB"/>
        </w:rPr>
        <w:t>onsequences</w:t>
      </w:r>
      <w:r w:rsidR="00C87895" w:rsidRPr="00512B8F">
        <w:rPr>
          <w:lang w:val="en-GB"/>
        </w:rPr>
        <w:t xml:space="preserve"> </w:t>
      </w:r>
      <w:r w:rsidRPr="00512B8F">
        <w:rPr>
          <w:lang w:val="en-GB"/>
        </w:rPr>
        <w:t>for</w:t>
      </w:r>
      <w:r w:rsidR="00C87895" w:rsidRPr="00512B8F">
        <w:rPr>
          <w:lang w:val="en-GB"/>
        </w:rPr>
        <w:t xml:space="preserve"> </w:t>
      </w:r>
      <w:r w:rsidRPr="00512B8F">
        <w:rPr>
          <w:lang w:val="en-GB"/>
        </w:rPr>
        <w:t>Living</w:t>
      </w:r>
      <w:r w:rsidR="00C87895" w:rsidRPr="00512B8F">
        <w:rPr>
          <w:lang w:val="en-GB"/>
        </w:rPr>
        <w:t xml:space="preserve"> </w:t>
      </w:r>
      <w:r w:rsidRPr="00512B8F">
        <w:rPr>
          <w:lang w:val="en-GB"/>
        </w:rPr>
        <w:t>Resources</w:t>
      </w:r>
      <w:r w:rsidR="00C87895" w:rsidRPr="00512B8F">
        <w:rPr>
          <w:lang w:val="en-GB"/>
        </w:rPr>
        <w:t xml:space="preserve"> </w:t>
      </w:r>
      <w:r w:rsidRPr="00512B8F">
        <w:rPr>
          <w:lang w:val="en-GB"/>
        </w:rPr>
        <w:t>and</w:t>
      </w:r>
      <w:r w:rsidR="00C87895" w:rsidRPr="00512B8F">
        <w:rPr>
          <w:lang w:val="en-GB"/>
        </w:rPr>
        <w:t xml:space="preserve"> </w:t>
      </w:r>
      <w:r w:rsidRPr="00512B8F">
        <w:rPr>
          <w:lang w:val="en-GB"/>
        </w:rPr>
        <w:t>Ecosystems.</w:t>
      </w:r>
      <w:r w:rsidR="00C87895" w:rsidRPr="00512B8F">
        <w:rPr>
          <w:lang w:val="en-GB"/>
        </w:rPr>
        <w:t xml:space="preserve"> </w:t>
      </w:r>
      <w:r w:rsidRPr="00512B8F">
        <w:rPr>
          <w:lang w:val="en-GB"/>
        </w:rPr>
        <w:t>American</w:t>
      </w:r>
      <w:r w:rsidR="00C87895" w:rsidRPr="00512B8F">
        <w:rPr>
          <w:lang w:val="en-GB"/>
        </w:rPr>
        <w:t xml:space="preserve"> </w:t>
      </w:r>
      <w:r w:rsidRPr="00512B8F">
        <w:rPr>
          <w:lang w:val="en-GB"/>
        </w:rPr>
        <w:t>Geophysical Union,Washington,pp.211–240.</w:t>
      </w:r>
      <w:r w:rsidR="00C87895" w:rsidRPr="00512B8F">
        <w:rPr>
          <w:lang w:val="en-GB"/>
        </w:rPr>
        <w:t xml:space="preserve"> </w:t>
      </w:r>
    </w:p>
    <w:p w14:paraId="77D47C96" w14:textId="77777777" w:rsidR="00133E44" w:rsidRPr="00512B8F" w:rsidRDefault="00133E44" w:rsidP="00634790">
      <w:pPr>
        <w:rPr>
          <w:lang w:val="en-GB"/>
        </w:rPr>
      </w:pPr>
      <w:r w:rsidRPr="00512B8F">
        <w:rPr>
          <w:lang w:val="en-GB"/>
        </w:rPr>
        <w:t>Rabalais, N. N., Diaz, R. J., Levin, L. A., Turner, R. E., Gilbert, D., &amp; Zhang, J. (2010). Dynamics and distribution of natural and human-caused hypoxia. Biogeosciences, 7, 585-619.</w:t>
      </w:r>
    </w:p>
    <w:p w14:paraId="3E8659FE" w14:textId="3F848B4F" w:rsidR="16B8648D" w:rsidRDefault="16B8648D" w:rsidP="460EF760">
      <w:pPr>
        <w:spacing w:before="270" w:after="270"/>
      </w:pPr>
      <w:r w:rsidRPr="460EF760">
        <w:rPr>
          <w:rFonts w:ascii="Calibri" w:eastAsia="Calibri" w:hAnsi="Calibri" w:cs="Calibri"/>
          <w:lang w:val="en-GB"/>
        </w:rPr>
        <w:t>R Core Team (2023). R: A language and environment for statistical computing. R Foundation for Statistical Computing, Vienna, Austria.</w:t>
      </w:r>
    </w:p>
    <w:p w14:paraId="46C150C7" w14:textId="38EAE07E" w:rsidR="16B8648D" w:rsidRDefault="16B8648D" w:rsidP="460EF760">
      <w:pPr>
        <w:spacing w:before="270" w:after="270"/>
      </w:pPr>
      <w:r w:rsidRPr="460EF760">
        <w:rPr>
          <w:rFonts w:ascii="Calibri" w:eastAsia="Calibri" w:hAnsi="Calibri" w:cs="Calibri"/>
          <w:lang w:val="en-GB"/>
        </w:rPr>
        <w:t>Rygg, B. (2006). Developing indices for quality-status classification of marine soft-bottom fauna in Norway. NIVA report, 5208, 32.</w:t>
      </w:r>
    </w:p>
    <w:p w14:paraId="06720549" w14:textId="691EEE48" w:rsidR="16B8648D" w:rsidRDefault="16B8648D" w:rsidP="460EF760">
      <w:pPr>
        <w:spacing w:before="270" w:after="270"/>
      </w:pPr>
      <w:r w:rsidRPr="086FCF47">
        <w:rPr>
          <w:rFonts w:ascii="Calibri" w:eastAsia="Calibri" w:hAnsi="Calibri" w:cs="Calibri"/>
          <w:lang w:val="en-GB"/>
        </w:rPr>
        <w:t>Shannon, C. E. (1948). A mathematical theory of communication. The Bell System Technical Journal, 27(3), 379-423.</w:t>
      </w:r>
    </w:p>
    <w:p w14:paraId="26E50D31" w14:textId="337F278A" w:rsidR="71569022" w:rsidRDefault="71569022" w:rsidP="086FCF47">
      <w:pPr>
        <w:spacing w:before="270" w:after="270"/>
        <w:rPr>
          <w:rFonts w:ascii="Calibri" w:eastAsia="Calibri" w:hAnsi="Calibri" w:cs="Calibri"/>
          <w:lang w:val="en-GB"/>
        </w:rPr>
      </w:pPr>
      <w:r w:rsidRPr="086FCF47">
        <w:rPr>
          <w:rFonts w:ascii="Calibri" w:eastAsia="Calibri" w:hAnsi="Calibri" w:cs="Calibri"/>
          <w:lang w:val="en-GB"/>
        </w:rPr>
        <w:t xml:space="preserve">Silva CF, Seixas VC, Barroso R, Di Domenico M, Amaral ACZ, Paiva PC (2017) Demystifying the Capitella capitata complex (Annelida, Capitellidae) diversity by morphological and molecular data along the Brazilian coast. PLoS ONE 12(5): e0177760. </w:t>
      </w:r>
      <w:hyperlink r:id="rId29">
        <w:r w:rsidRPr="086FCF47">
          <w:rPr>
            <w:rStyle w:val="Hyperlink"/>
            <w:rFonts w:ascii="Calibri" w:eastAsia="Calibri" w:hAnsi="Calibri" w:cs="Calibri"/>
            <w:lang w:val="en-GB"/>
          </w:rPr>
          <w:t>https://doi.org/10.1371/journal.pone.0177760</w:t>
        </w:r>
      </w:hyperlink>
      <w:r w:rsidRPr="086FCF47">
        <w:rPr>
          <w:rFonts w:ascii="Calibri" w:eastAsia="Calibri" w:hAnsi="Calibri" w:cs="Calibri"/>
          <w:lang w:val="en-GB"/>
        </w:rPr>
        <w:t xml:space="preserve"> </w:t>
      </w:r>
    </w:p>
    <w:p w14:paraId="2DBC717E" w14:textId="4DDC94C4" w:rsidR="003E69E0" w:rsidRPr="000A553A" w:rsidRDefault="003E69E0" w:rsidP="00634790">
      <w:pPr>
        <w:rPr>
          <w:lang w:val="de-DE"/>
        </w:rPr>
      </w:pPr>
      <w:r w:rsidRPr="00512B8F">
        <w:rPr>
          <w:lang w:val="de-DE"/>
        </w:rPr>
        <w:t xml:space="preserve">Stefánsson, R.A., &amp; von Schmalensee, M. (2013). Síld og fuglar í Kolgrafafirði. </w:t>
      </w:r>
      <w:r w:rsidRPr="000A553A">
        <w:rPr>
          <w:lang w:val="de-DE"/>
        </w:rPr>
        <w:t xml:space="preserve">[Herring and birdlife in </w:t>
      </w:r>
      <w:r w:rsidR="593C66C9" w:rsidRPr="086FCF47">
        <w:rPr>
          <w:lang w:val="de-DE"/>
        </w:rPr>
        <w:t>Kolgrafarfjörður</w:t>
      </w:r>
      <w:r w:rsidRPr="000A553A">
        <w:rPr>
          <w:lang w:val="de-DE"/>
        </w:rPr>
        <w:t>] Fuglar 9: 36-43. (In Icelandic)</w:t>
      </w:r>
    </w:p>
    <w:p w14:paraId="315AB0F0" w14:textId="77777777" w:rsidR="003E69E0" w:rsidRPr="00512B8F" w:rsidRDefault="003E69E0" w:rsidP="00634790">
      <w:pPr>
        <w:rPr>
          <w:lang w:val="en-GB"/>
        </w:rPr>
      </w:pPr>
      <w:r w:rsidRPr="000A553A">
        <w:rPr>
          <w:lang w:val="de-DE"/>
        </w:rPr>
        <w:t>Sigurðsson</w:t>
      </w:r>
      <w:r w:rsidR="00634790" w:rsidRPr="000A553A">
        <w:rPr>
          <w:lang w:val="de-DE"/>
        </w:rPr>
        <w:t>, V.</w:t>
      </w:r>
      <w:r w:rsidRPr="000A553A">
        <w:rPr>
          <w:lang w:val="de-DE"/>
        </w:rPr>
        <w:t xml:space="preserve"> (2015). </w:t>
      </w:r>
      <w:r w:rsidRPr="000A553A">
        <w:rPr>
          <w:rFonts w:cs="Arial"/>
          <w:color w:val="000000"/>
          <w:shd w:val="clear" w:color="auto" w:fill="FFFFFF"/>
          <w:lang w:val="de-DE"/>
        </w:rPr>
        <w:t xml:space="preserve">Áhrif lífrænnar mengunar á lífríki sjávarbotns í Breiðafirði. M.S. ritgerð við Líf- og umhverfisvísindadeild Háskóla Íslands. 63 bls. </w:t>
      </w:r>
      <w:hyperlink r:id="rId30" w:history="1">
        <w:r w:rsidRPr="00512B8F">
          <w:rPr>
            <w:rStyle w:val="Hyperlink"/>
            <w:rFonts w:cs="Arial"/>
            <w:shd w:val="clear" w:color="auto" w:fill="FFFFFF"/>
            <w:lang w:val="en-GB"/>
          </w:rPr>
          <w:t>http://hdl.handle.net/1946/21894</w:t>
        </w:r>
      </w:hyperlink>
      <w:r w:rsidRPr="00512B8F">
        <w:rPr>
          <w:rFonts w:cs="Arial"/>
          <w:color w:val="000000"/>
          <w:shd w:val="clear" w:color="auto" w:fill="FFFFFF"/>
          <w:lang w:val="en-GB"/>
        </w:rPr>
        <w:t>.</w:t>
      </w:r>
    </w:p>
    <w:p w14:paraId="7F42A992" w14:textId="77777777" w:rsidR="00F649BF" w:rsidRPr="00512B8F" w:rsidRDefault="00F649BF" w:rsidP="00634790">
      <w:pPr>
        <w:rPr>
          <w:lang w:val="en-GB"/>
        </w:rPr>
      </w:pPr>
      <w:r w:rsidRPr="00512B8F">
        <w:rPr>
          <w:lang w:val="en-GB"/>
        </w:rPr>
        <w:lastRenderedPageBreak/>
        <w:t>Wijnhoven</w:t>
      </w:r>
      <w:r w:rsidR="009021A5" w:rsidRPr="00512B8F">
        <w:rPr>
          <w:lang w:val="en-GB"/>
        </w:rPr>
        <w:t>, S., Escarvage, V., Daemen, E., &amp; Hummel, H. (</w:t>
      </w:r>
      <w:r w:rsidRPr="00512B8F">
        <w:rPr>
          <w:lang w:val="en-GB"/>
        </w:rPr>
        <w:t>2010</w:t>
      </w:r>
      <w:r w:rsidR="009021A5" w:rsidRPr="00512B8F">
        <w:rPr>
          <w:lang w:val="en-GB"/>
        </w:rPr>
        <w:t>) The Decline and Restoration of a Coastal Lagoon (Lake Veere) in the Dutch Delta. Estuaries and Coasts (2010) 33: 1261–1278.</w:t>
      </w:r>
    </w:p>
    <w:p w14:paraId="15FF998F" w14:textId="18842511" w:rsidR="539AAD19" w:rsidRDefault="539AAD19" w:rsidP="460EF760">
      <w:r w:rsidRPr="460EF760">
        <w:rPr>
          <w:rFonts w:ascii="Calibri" w:eastAsia="Calibri" w:hAnsi="Calibri" w:cs="Calibri"/>
          <w:lang w:val="en-GB"/>
        </w:rPr>
        <w:t>Woods, P, Ólafsdóttir, S.H., Guðmundsdóttir R. 2021. Exploration of Benthic Invertebrate Diversity Indices and Ecological Quality Ratios for defining ecological status of coastal marine waters according to the Water Framework Directive (2000/60/EC)</w:t>
      </w:r>
      <w:r w:rsidR="7B225BBE" w:rsidRPr="460EF760">
        <w:rPr>
          <w:rFonts w:ascii="Calibri" w:eastAsia="Calibri" w:hAnsi="Calibri" w:cs="Calibri"/>
          <w:lang w:val="en-GB"/>
        </w:rPr>
        <w:t xml:space="preserve"> HV 2021-05, ISSN 2298-9137</w:t>
      </w:r>
    </w:p>
    <w:p w14:paraId="3B7043B2" w14:textId="77777777" w:rsidR="00F649BF" w:rsidRPr="00512B8F" w:rsidRDefault="00F649BF" w:rsidP="00634790">
      <w:pPr>
        <w:rPr>
          <w:lang w:val="en-GB"/>
        </w:rPr>
      </w:pPr>
      <w:r w:rsidRPr="00512B8F">
        <w:rPr>
          <w:lang w:val="en-GB"/>
        </w:rPr>
        <w:t>Vaquer-Sunyer</w:t>
      </w:r>
      <w:r w:rsidR="009B39B3" w:rsidRPr="00512B8F">
        <w:rPr>
          <w:lang w:val="en-GB"/>
        </w:rPr>
        <w:t>, R.,</w:t>
      </w:r>
      <w:r w:rsidRPr="00512B8F">
        <w:rPr>
          <w:lang w:val="en-GB"/>
        </w:rPr>
        <w:t xml:space="preserve"> &amp; Duarte</w:t>
      </w:r>
      <w:r w:rsidR="009B39B3" w:rsidRPr="00512B8F">
        <w:rPr>
          <w:lang w:val="en-GB"/>
        </w:rPr>
        <w:t>, C. M. (</w:t>
      </w:r>
      <w:r w:rsidRPr="00512B8F">
        <w:rPr>
          <w:lang w:val="en-GB"/>
        </w:rPr>
        <w:t>2008</w:t>
      </w:r>
      <w:r w:rsidR="009B39B3" w:rsidRPr="00512B8F">
        <w:rPr>
          <w:lang w:val="en-GB"/>
        </w:rPr>
        <w:t>) Thresholds of hypoxia for marine biodiversity. PNAS 105: 15452–15457.</w:t>
      </w:r>
    </w:p>
    <w:p w14:paraId="37784512" w14:textId="6B136FC9" w:rsidR="00205144" w:rsidRPr="00512B8F" w:rsidRDefault="00133E44" w:rsidP="00634790">
      <w:pPr>
        <w:rPr>
          <w:lang w:val="en-GB"/>
        </w:rPr>
      </w:pPr>
      <w:r w:rsidRPr="00512B8F">
        <w:rPr>
          <w:lang w:val="en-GB"/>
        </w:rPr>
        <w:t>Zhang, J., Gilbert, D., Gooday, A. J., Levin, L. A., Naqvi, S. W. A., Middelburg, J. J., Scranton, M., Ekau, W., Peña, A., Dewitte, B., Oguz, T., Monteiro, P. M. S., Urban, E. R., Rabalais, N. N., Ittekkot, V., Kemp, W. M., Ulloa, O., Elmgren, R., Escobar-Briones, E., &amp; Van der Plas, A. K. (2010). Natural and human induced hypoxia and consequences for coastal areas: synthesis and future development. Biogeosciences, 7, 1443-1467.</w:t>
      </w:r>
    </w:p>
    <w:p w14:paraId="5DC24924" w14:textId="77777777" w:rsidR="000856ED" w:rsidRPr="00512B8F" w:rsidRDefault="00F649BF" w:rsidP="00634790">
      <w:pPr>
        <w:rPr>
          <w:lang w:val="en-GB"/>
        </w:rPr>
      </w:pPr>
      <w:r w:rsidRPr="00512B8F">
        <w:rPr>
          <w:lang w:val="en-GB"/>
        </w:rPr>
        <w:t>Ærtebjerg</w:t>
      </w:r>
      <w:r w:rsidR="000856ED" w:rsidRPr="00512B8F">
        <w:rPr>
          <w:lang w:val="en-GB"/>
        </w:rPr>
        <w:t>, G., Andersen, J. H., &amp; Hansen, O. S. (</w:t>
      </w:r>
      <w:r w:rsidRPr="00512B8F">
        <w:rPr>
          <w:lang w:val="en-GB"/>
        </w:rPr>
        <w:t>2003</w:t>
      </w:r>
      <w:r w:rsidR="000856ED" w:rsidRPr="00512B8F">
        <w:rPr>
          <w:lang w:val="en-GB"/>
        </w:rPr>
        <w:t xml:space="preserve">). Nutrients and eutrophication in Danish marine waters. Report, Danish Environmental Protection Agency &amp; National Environmental Research Institute. 66 pages </w:t>
      </w:r>
    </w:p>
    <w:p w14:paraId="017CCDD0" w14:textId="77777777" w:rsidR="00F649BF" w:rsidRPr="00512B8F" w:rsidRDefault="00826229" w:rsidP="00634790">
      <w:pPr>
        <w:rPr>
          <w:lang w:val="en-GB"/>
        </w:rPr>
      </w:pPr>
      <w:r w:rsidRPr="00512B8F">
        <w:rPr>
          <w:lang w:val="en-GB"/>
        </w:rPr>
        <w:t>Yoshino, K., Hamada, T., Yamamoto, K., Hayami, Y., Yamaguch, S., &amp; Ohgushi, K. (2010) Effects of hypoxia and organic enrichment on estuarine macrofauna in the inner part of Ariake Bay. Hydrobiologia (2010) 652:23–38.</w:t>
      </w:r>
    </w:p>
    <w:p w14:paraId="718C175E" w14:textId="77777777" w:rsidR="00A92538" w:rsidRPr="00512B8F" w:rsidRDefault="00A92538" w:rsidP="00826229">
      <w:pPr>
        <w:rPr>
          <w:lang w:val="en-GB"/>
        </w:rPr>
      </w:pPr>
    </w:p>
    <w:p w14:paraId="472A8F94" w14:textId="1644F768" w:rsidR="086FCF47" w:rsidRDefault="086FCF47" w:rsidP="086FCF47">
      <w:pPr>
        <w:rPr>
          <w:lang w:val="en-GB"/>
        </w:rPr>
      </w:pPr>
    </w:p>
    <w:p w14:paraId="417A0ADC" w14:textId="09C93403" w:rsidR="00F265CC" w:rsidRDefault="00F265CC" w:rsidP="00205144">
      <w:pPr>
        <w:rPr>
          <w:lang w:val="en-GB"/>
        </w:rPr>
      </w:pPr>
    </w:p>
    <w:p w14:paraId="06DD1762" w14:textId="77777777" w:rsidR="00F265CC" w:rsidRDefault="00F265CC" w:rsidP="00205144">
      <w:pPr>
        <w:rPr>
          <w:lang w:val="en-GB"/>
        </w:rPr>
      </w:pPr>
    </w:p>
    <w:p w14:paraId="7012FA10" w14:textId="038FE0F7" w:rsidR="00F265CC" w:rsidRDefault="00F265CC" w:rsidP="00205144">
      <w:pPr>
        <w:rPr>
          <w:b/>
          <w:lang w:val="en-GB"/>
        </w:rPr>
      </w:pPr>
      <w:r w:rsidRPr="319CA84D">
        <w:rPr>
          <w:b/>
          <w:lang w:val="en-GB"/>
        </w:rPr>
        <w:t>List of tables</w:t>
      </w:r>
    </w:p>
    <w:p w14:paraId="49891C34" w14:textId="48CF08D0" w:rsidR="68A0D7BF" w:rsidRDefault="692A61AB" w:rsidP="68A0D7BF">
      <w:pPr>
        <w:rPr>
          <w:lang w:val="en-GB"/>
        </w:rPr>
      </w:pPr>
      <w:r w:rsidRPr="676089BB">
        <w:rPr>
          <w:lang w:val="en-GB"/>
        </w:rPr>
        <w:t xml:space="preserve">Table 1: </w:t>
      </w:r>
      <w:r w:rsidRPr="1CB382EF">
        <w:rPr>
          <w:lang w:val="en-GB"/>
        </w:rPr>
        <w:t xml:space="preserve">Organic </w:t>
      </w:r>
      <w:r w:rsidRPr="2A83FF7A">
        <w:rPr>
          <w:lang w:val="en-GB"/>
        </w:rPr>
        <w:t xml:space="preserve">indeces of </w:t>
      </w:r>
      <w:r w:rsidRPr="6C6D359D">
        <w:rPr>
          <w:lang w:val="en-GB"/>
        </w:rPr>
        <w:t xml:space="preserve">biootic </w:t>
      </w:r>
      <w:r w:rsidRPr="1577C1EF">
        <w:rPr>
          <w:lang w:val="en-GB"/>
        </w:rPr>
        <w:t>health.</w:t>
      </w:r>
    </w:p>
    <w:p w14:paraId="445681D8" w14:textId="443B3FD1" w:rsidR="00F265CC" w:rsidRDefault="00F265CC" w:rsidP="00205144">
      <w:pPr>
        <w:rPr>
          <w:lang w:val="en-GB"/>
        </w:rPr>
      </w:pPr>
    </w:p>
    <w:p w14:paraId="300C1476" w14:textId="77777777" w:rsidR="00F265CC" w:rsidRDefault="00F265CC" w:rsidP="00205144">
      <w:pPr>
        <w:rPr>
          <w:lang w:val="en-GB"/>
        </w:rPr>
      </w:pPr>
    </w:p>
    <w:p w14:paraId="0EB6A4FD" w14:textId="1C69040E" w:rsidR="00F265CC" w:rsidRDefault="00F265CC" w:rsidP="00205144">
      <w:pPr>
        <w:rPr>
          <w:b/>
          <w:lang w:val="en-GB"/>
        </w:rPr>
      </w:pPr>
      <w:r w:rsidRPr="319CA84D">
        <w:rPr>
          <w:b/>
          <w:lang w:val="en-GB"/>
        </w:rPr>
        <w:t>List of figures</w:t>
      </w:r>
    </w:p>
    <w:p w14:paraId="127CBAE1" w14:textId="6AA3B851" w:rsidR="00F265CC" w:rsidRDefault="3886101D" w:rsidP="761E7968">
      <w:pPr>
        <w:spacing w:after="160"/>
        <w:rPr>
          <w:lang w:val="en-GB"/>
        </w:rPr>
      </w:pPr>
      <w:r w:rsidRPr="319CA84D">
        <w:rPr>
          <w:lang w:val="en-GB"/>
        </w:rPr>
        <w:t xml:space="preserve">Figure 1: Map of the study area. </w:t>
      </w:r>
    </w:p>
    <w:p w14:paraId="55E7A58D" w14:textId="2419F12E" w:rsidR="00F265CC" w:rsidRDefault="3886101D" w:rsidP="761E7968">
      <w:pPr>
        <w:spacing w:after="160"/>
        <w:rPr>
          <w:lang w:val="en-GB"/>
        </w:rPr>
      </w:pPr>
      <w:r w:rsidRPr="319CA84D">
        <w:rPr>
          <w:lang w:val="en-GB"/>
        </w:rPr>
        <w:t>Figure 2: myndir af herring event.</w:t>
      </w:r>
    </w:p>
    <w:p w14:paraId="0C57397D" w14:textId="79699D1A" w:rsidR="00F265CC" w:rsidRDefault="3886101D" w:rsidP="761E7968">
      <w:pPr>
        <w:spacing w:after="160"/>
        <w:rPr>
          <w:lang w:val="en-GB"/>
        </w:rPr>
      </w:pPr>
      <w:r w:rsidRPr="319CA84D">
        <w:rPr>
          <w:lang w:val="en-GB"/>
        </w:rPr>
        <w:t xml:space="preserve">Figure 3: NMDSI myndin. </w:t>
      </w:r>
    </w:p>
    <w:p w14:paraId="42632388" w14:textId="32CDE0B5" w:rsidR="00F265CC" w:rsidRDefault="3886101D" w:rsidP="761E7968">
      <w:pPr>
        <w:spacing w:after="160"/>
        <w:rPr>
          <w:lang w:val="en-GB"/>
        </w:rPr>
      </w:pPr>
      <w:r w:rsidRPr="319CA84D">
        <w:rPr>
          <w:lang w:val="en-GB"/>
        </w:rPr>
        <w:t>Figure 4: PCA myndirnar (sex panelar).</w:t>
      </w:r>
    </w:p>
    <w:p w14:paraId="55CCF848" w14:textId="59AAE014" w:rsidR="00F265CC" w:rsidRDefault="3886101D" w:rsidP="761E7968">
      <w:pPr>
        <w:spacing w:after="160"/>
        <w:rPr>
          <w:lang w:val="en-GB"/>
        </w:rPr>
      </w:pPr>
      <w:r w:rsidRPr="319CA84D">
        <w:rPr>
          <w:lang w:val="en-GB"/>
        </w:rPr>
        <w:lastRenderedPageBreak/>
        <w:t>Figure 5: Kornastærð 2013 by stations</w:t>
      </w:r>
    </w:p>
    <w:p w14:paraId="326B313A" w14:textId="56661286" w:rsidR="00F265CC" w:rsidRDefault="3886101D" w:rsidP="00205144">
      <w:r w:rsidRPr="1A99C47D">
        <w:t>Figure 6: Kornastærð E3 and E4 by year</w:t>
      </w:r>
    </w:p>
    <w:p w14:paraId="0A329DF4" w14:textId="5B7AC700" w:rsidR="3886101D" w:rsidRDefault="3886101D" w:rsidP="6F952681">
      <w:r w:rsidRPr="1A99C47D">
        <w:t>Figure 7: Lífrænt efni</w:t>
      </w:r>
    </w:p>
    <w:p w14:paraId="5555AAAC" w14:textId="77777777" w:rsidR="00F265CC" w:rsidRPr="00512B8F" w:rsidRDefault="00F265CC" w:rsidP="00205144">
      <w:pPr>
        <w:rPr>
          <w:b/>
          <w:lang w:val="en-GB"/>
        </w:rPr>
      </w:pPr>
    </w:p>
    <w:sectPr w:rsidR="00F265CC" w:rsidRPr="00512B8F" w:rsidSect="00C3090B">
      <w:footerReference w:type="default" r:id="rId31"/>
      <w:pgSz w:w="11909" w:h="16834" w:code="9"/>
      <w:pgMar w:top="1440" w:right="1800" w:bottom="1440" w:left="180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joneinar@hi.is" w:date="2024-11-21T11:11:00Z" w:initials="jo">
    <w:p w14:paraId="14C72AFC" w14:textId="059EC408" w:rsidR="00000000" w:rsidRDefault="00000000">
      <w:pPr>
        <w:pStyle w:val="CommentText"/>
      </w:pPr>
      <w:r>
        <w:rPr>
          <w:rStyle w:val="CommentReference"/>
        </w:rPr>
        <w:annotationRef/>
      </w:r>
      <w:r w:rsidRPr="64C7D052">
        <w:t xml:space="preserve">fimm ár meinar þú að 149 tegundir séu ekki með 1999 innifalið? Gættu líka að því að það er önnur tala fyrir neðan, lituð gul. </w:t>
      </w:r>
    </w:p>
  </w:comment>
  <w:comment w:id="5" w:author="joneinar@hi.is" w:date="2024-11-21T11:11:00Z" w:initials="jo">
    <w:p w14:paraId="18A0A0DB" w14:textId="43D68020" w:rsidR="00000000" w:rsidRDefault="00000000">
      <w:pPr>
        <w:pStyle w:val="CommentText"/>
      </w:pPr>
      <w:r>
        <w:rPr>
          <w:rStyle w:val="CommentReference"/>
        </w:rPr>
        <w:annotationRef/>
      </w:r>
      <w:r w:rsidRPr="1BD66929">
        <w:t xml:space="preserve">Og þar eru færri tegundir og sex ár. </w:t>
      </w:r>
    </w:p>
  </w:comment>
  <w:comment w:id="6" w:author="Valtýr Sigurðsson" w:date="2024-11-25T10:02:00Z" w:initials="VS">
    <w:p w14:paraId="2DE1C397" w14:textId="77777777" w:rsidR="008028C2" w:rsidRDefault="008028C2" w:rsidP="008028C2">
      <w:pPr>
        <w:pStyle w:val="CommentText"/>
      </w:pPr>
      <w:r>
        <w:rPr>
          <w:rStyle w:val="CommentReference"/>
        </w:rPr>
        <w:annotationRef/>
      </w:r>
      <w:r>
        <w:t>Þessi tala, 149, er fyrir stöðlun (sja 2.4.1 seinni málsgrein). Talan fyrir neðan er svo sú sem við notum í greiningarnar.</w:t>
      </w:r>
    </w:p>
  </w:comment>
  <w:comment w:id="7" w:author="Valtýr Sigurðsson" w:date="2024-11-25T10:16:00Z" w:initials="VS">
    <w:p w14:paraId="6F5A14F6" w14:textId="77777777" w:rsidR="00373AF7" w:rsidRDefault="00373AF7" w:rsidP="00373AF7">
      <w:pPr>
        <w:pStyle w:val="CommentText"/>
      </w:pPr>
      <w:r>
        <w:rPr>
          <w:rStyle w:val="CommentReference"/>
        </w:rPr>
        <w:annotationRef/>
      </w:r>
      <w:r>
        <w:t>Ég var bara að tala um 2013-17  hér. Mér þykir ekki passa her að taka þær tegundir sem fundust á þessum stöðvum 1999 eins og það hafi verið partur af þessari rannsókn.</w:t>
      </w:r>
    </w:p>
  </w:comment>
  <w:comment w:id="15" w:author="joneinar@hi.is" w:date="2024-10-24T14:24:00Z" w:initials="jo">
    <w:p w14:paraId="0DC504E1" w14:textId="0EEC096D" w:rsidR="003C35F9" w:rsidRDefault="00000000">
      <w:pPr>
        <w:pStyle w:val="CommentText"/>
      </w:pPr>
      <w:r>
        <w:rPr>
          <w:rStyle w:val="CommentReference"/>
        </w:rPr>
        <w:annotationRef/>
      </w:r>
      <w:r w:rsidRPr="7F8C40F9">
        <w:t xml:space="preserve">Myndin er of busy. </w:t>
      </w:r>
    </w:p>
    <w:p w14:paraId="491E9779" w14:textId="6F4B6D20" w:rsidR="003C35F9" w:rsidRDefault="00000000">
      <w:pPr>
        <w:pStyle w:val="CommentText"/>
      </w:pPr>
      <w:r w:rsidRPr="3553B476">
        <w:t>Fá þessa sundurliðaða eftir árum?</w:t>
      </w:r>
    </w:p>
    <w:p w14:paraId="030AD951" w14:textId="2B7343BC" w:rsidR="003C35F9" w:rsidRDefault="003C35F9">
      <w:pPr>
        <w:pStyle w:val="CommentText"/>
      </w:pPr>
    </w:p>
    <w:p w14:paraId="0F56A787" w14:textId="502DBEB7" w:rsidR="003C35F9" w:rsidRDefault="00000000">
      <w:pPr>
        <w:pStyle w:val="CommentText"/>
      </w:pPr>
      <w:r w:rsidRPr="4DEEC3C7">
        <w:t>2013 sér</w:t>
      </w:r>
    </w:p>
    <w:p w14:paraId="31DCA273" w14:textId="5AEE9785" w:rsidR="003C35F9" w:rsidRDefault="00000000">
      <w:pPr>
        <w:pStyle w:val="CommentText"/>
      </w:pPr>
      <w:r w:rsidRPr="0B66F16E">
        <w:t>2014 sér</w:t>
      </w:r>
    </w:p>
    <w:p w14:paraId="009648ED" w14:textId="442C64DC" w:rsidR="003C35F9" w:rsidRDefault="00000000">
      <w:pPr>
        <w:pStyle w:val="CommentText"/>
      </w:pPr>
      <w:r w:rsidRPr="6A4AF24A">
        <w:t>2015 sér</w:t>
      </w:r>
    </w:p>
    <w:p w14:paraId="705AF6F1" w14:textId="1967782A" w:rsidR="003C35F9" w:rsidRDefault="00000000">
      <w:pPr>
        <w:pStyle w:val="CommentText"/>
      </w:pPr>
      <w:r w:rsidRPr="1FFFF343">
        <w:t xml:space="preserve">2016 sér </w:t>
      </w:r>
    </w:p>
    <w:p w14:paraId="1F17CE43" w14:textId="1E756D04" w:rsidR="003C35F9" w:rsidRDefault="00000000">
      <w:pPr>
        <w:pStyle w:val="CommentText"/>
      </w:pPr>
      <w:r w:rsidRPr="5244AE3C">
        <w:t>2017 sér</w:t>
      </w:r>
    </w:p>
  </w:comment>
  <w:comment w:id="10" w:author="joneinar@hi.is" w:date="2024-10-24T14:25:00Z" w:initials="jo">
    <w:p w14:paraId="6FA627DD" w14:textId="6E3AFBD8" w:rsidR="003C35F9" w:rsidRDefault="00000000">
      <w:pPr>
        <w:pStyle w:val="CommentText"/>
      </w:pPr>
      <w:r>
        <w:rPr>
          <w:rStyle w:val="CommentReference"/>
        </w:rPr>
        <w:annotationRef/>
      </w:r>
      <w:r w:rsidRPr="311FFFA2">
        <w:t xml:space="preserve">Ef við erum með árið sér, þá getum við farið að henda út sjalfgæfustu hópunum.  Allir sem finnast bara á einni stöð færri en x einstaklingar, út með þá. Skoða myndina aftur.  Svo sama með þá sem finnast bara á 2 stöðvum. </w:t>
      </w:r>
    </w:p>
  </w:comment>
  <w:comment w:id="11" w:author="joneinar@hi.is" w:date="2024-10-24T14:26:00Z" w:initials="jo">
    <w:p w14:paraId="2665F7FC" w14:textId="0090520A" w:rsidR="003C35F9" w:rsidRDefault="00000000">
      <w:pPr>
        <w:pStyle w:val="CommentText"/>
      </w:pPr>
      <w:r>
        <w:rPr>
          <w:rStyle w:val="CommentReference"/>
        </w:rPr>
        <w:annotationRef/>
      </w:r>
      <w:r w:rsidRPr="2FAEA3B3">
        <w:t>Önnur nálgun: taka 10-20 algengustu per ár, og þær komast allar inn í 1. umferð. Verður myndin ein klessa eða þurfum við að fækka í kjölfarið?</w:t>
      </w:r>
    </w:p>
  </w:comment>
  <w:comment w:id="12" w:author="joneinar@hi.is" w:date="2024-10-24T14:27:00Z" w:initials="jo">
    <w:p w14:paraId="6D38BE69" w14:textId="43781C6A" w:rsidR="003C35F9" w:rsidRDefault="00000000">
      <w:pPr>
        <w:pStyle w:val="CommentText"/>
      </w:pPr>
      <w:r>
        <w:rPr>
          <w:rStyle w:val="CommentReference"/>
        </w:rPr>
        <w:annotationRef/>
      </w:r>
      <w:r w:rsidRPr="66CCED71">
        <w:t xml:space="preserve">Svo í lokin, skoða þá sem urðu út undan og hvað það er (fjörudýr, harður botn, sáust 1-2 sinnum og búið. </w:t>
      </w:r>
    </w:p>
  </w:comment>
  <w:comment w:id="13" w:author="Valtýr Sigurðsson" w:date="2024-10-24T14:31:00Z" w:initials="VS">
    <w:p w14:paraId="45477A4E" w14:textId="77777777" w:rsidR="0021755D" w:rsidRDefault="0021755D" w:rsidP="0021755D">
      <w:pPr>
        <w:pStyle w:val="CommentText"/>
      </w:pPr>
      <w:r>
        <w:rPr>
          <w:rStyle w:val="CommentReference"/>
        </w:rPr>
        <w:annotationRef/>
      </w:r>
      <w:r>
        <w:t>Já, góðar pælingar. Skal prufa þetta</w:t>
      </w:r>
    </w:p>
  </w:comment>
  <w:comment w:id="14" w:author="joneinar@hi.is" w:date="2024-11-14T11:07:00Z" w:initials="jo">
    <w:p w14:paraId="41622976" w14:textId="558AEBD7" w:rsidR="00000000" w:rsidRDefault="00000000">
      <w:pPr>
        <w:pStyle w:val="CommentText"/>
      </w:pPr>
      <w:r>
        <w:rPr>
          <w:rStyle w:val="CommentReference"/>
        </w:rPr>
        <w:annotationRef/>
      </w:r>
      <w:r w:rsidRPr="07E03098">
        <w:t>Látum PCA gröfin um að vera per ár en NMDS grafið með stöðvarnar saman.  Held að það sé gott skref.</w:t>
      </w:r>
    </w:p>
  </w:comment>
  <w:comment w:id="17" w:author="Valtýr Sigurðsson" w:date="2024-11-20T15:54:00Z" w:initials="VS">
    <w:p w14:paraId="1302D550" w14:textId="77777777" w:rsidR="00FB3387" w:rsidRDefault="00FB3387" w:rsidP="00FB3387">
      <w:pPr>
        <w:pStyle w:val="CommentText"/>
      </w:pPr>
      <w:r>
        <w:rPr>
          <w:rStyle w:val="CommentReference"/>
        </w:rPr>
        <w:annotationRef/>
      </w:r>
      <w:r>
        <w:t>Muna að kíkja á þetta</w:t>
      </w:r>
    </w:p>
  </w:comment>
  <w:comment w:id="16" w:author="joneinar@hi.is" w:date="2024-11-21T08:57:00Z" w:initials="jo">
    <w:p w14:paraId="41B4F11F" w14:textId="15AB2AC1" w:rsidR="000D7CDB" w:rsidRDefault="000D7CDB">
      <w:pPr>
        <w:pStyle w:val="CommentText"/>
      </w:pPr>
      <w:r>
        <w:rPr>
          <w:rStyle w:val="CommentReference"/>
        </w:rPr>
        <w:annotationRef/>
      </w:r>
      <w:r w:rsidRPr="21F4BFC3">
        <w:t xml:space="preserve">Sennilega best að hafa excel töflurnar sex per ár sem viðauka eða töflu. Þegar ég skrifaði PCA textann fór ég eftir excel skjalinu en notaði myndirnar til að spotta tegundirnar. </w:t>
      </w:r>
    </w:p>
  </w:comment>
  <w:comment w:id="18" w:author="joneinar@hi.is" w:date="2024-11-21T08:57:00Z" w:initials="jo">
    <w:p w14:paraId="22F97C1D" w14:textId="14F0AC91" w:rsidR="000D7CDB" w:rsidRDefault="000D7CDB">
      <w:pPr>
        <w:pStyle w:val="CommentText"/>
      </w:pPr>
      <w:r>
        <w:rPr>
          <w:rStyle w:val="CommentReference"/>
        </w:rPr>
        <w:annotationRef/>
      </w:r>
      <w:r w:rsidRPr="2FAC074D">
        <w:t>Sést þetta á PCA gröfunum eða NMDSI?</w:t>
      </w:r>
    </w:p>
  </w:comment>
  <w:comment w:id="19" w:author="joneinar@hi.is" w:date="2024-11-21T09:48:00Z" w:initials="jo">
    <w:p w14:paraId="0F635C5F" w14:textId="7F0F910A" w:rsidR="000D7CDB" w:rsidRDefault="000D7CDB">
      <w:pPr>
        <w:pStyle w:val="CommentText"/>
      </w:pPr>
      <w:r>
        <w:rPr>
          <w:rStyle w:val="CommentReference"/>
        </w:rPr>
        <w:annotationRef/>
      </w:r>
      <w:r w:rsidRPr="7EEFFABC">
        <w:t>Eru prófin nóg, þ.e. textinn hérna er getur staðinn einn?</w:t>
      </w:r>
    </w:p>
  </w:comment>
  <w:comment w:id="20" w:author="Valtýr Sigurðsson" w:date="2024-11-21T02:04:00Z" w:initials="">
    <w:p w14:paraId="238403C2" w14:textId="46D1BC43" w:rsidR="00254F26" w:rsidRDefault="00254F26">
      <w:pPr>
        <w:pStyle w:val="CommentText"/>
      </w:pPr>
      <w:r>
        <w:rPr>
          <w:rStyle w:val="CommentReference"/>
        </w:rPr>
        <w:annotationRef/>
      </w:r>
      <w:r>
        <w:t>Grafið er plottað upp úr þessum tölum meðal annars. Það er skýrara að lýsa bara því sem maður sér og sleppa þessum gráðum</w:t>
      </w:r>
    </w:p>
  </w:comment>
  <w:comment w:id="22" w:author="Valtýr Sigurðsson" w:date="2024-11-20T15:41:00Z" w:initials="VS">
    <w:p w14:paraId="69670CFC" w14:textId="77777777" w:rsidR="00C73E4C" w:rsidRDefault="00C73E4C" w:rsidP="00C73E4C">
      <w:pPr>
        <w:pStyle w:val="CommentText"/>
      </w:pPr>
      <w:r>
        <w:rPr>
          <w:rStyle w:val="CommentReference"/>
        </w:rPr>
        <w:annotationRef/>
      </w:r>
      <w:r>
        <w:t>Gleymdi að stilla á reviewing en breytti annelida í polychaeta og oligochaeta þar sem það á við</w:t>
      </w:r>
    </w:p>
  </w:comment>
  <w:comment w:id="23" w:author="Valtýr Sigurðsson" w:date="2024-11-20T15:50:00Z" w:initials="VS">
    <w:p w14:paraId="40CF2974" w14:textId="77777777" w:rsidR="0077078E" w:rsidRDefault="0099459B" w:rsidP="0077078E">
      <w:pPr>
        <w:pStyle w:val="CommentText"/>
      </w:pPr>
      <w:r>
        <w:rPr>
          <w:rStyle w:val="CommentReference"/>
        </w:rPr>
        <w:annotationRef/>
      </w:r>
      <w:r w:rsidR="0077078E">
        <w:t xml:space="preserve">Spuring hvort þetta sé nauðsynlegt “the polychaete”, “the bivalve” osfrv. </w:t>
      </w:r>
    </w:p>
    <w:p w14:paraId="4380A93F" w14:textId="77777777" w:rsidR="006B51DF" w:rsidRDefault="006B51DF" w:rsidP="0077078E">
      <w:pPr>
        <w:pStyle w:val="CommentText"/>
      </w:pPr>
    </w:p>
  </w:comment>
  <w:comment w:id="24" w:author="joneinar@hi.is" w:date="2024-11-21T08:59:00Z" w:initials="jo">
    <w:p w14:paraId="688368D2" w14:textId="1FE3CCAE" w:rsidR="000D7CDB" w:rsidRDefault="000D7CDB">
      <w:pPr>
        <w:pStyle w:val="CommentText"/>
      </w:pPr>
      <w:r>
        <w:rPr>
          <w:rStyle w:val="CommentReference"/>
        </w:rPr>
        <w:annotationRef/>
      </w:r>
      <w:r w:rsidRPr="2A30C4A8">
        <w:t xml:space="preserve">Það fer talsvert eftir lesandanum. Þetta er til leiðinda fyrir okkur en hjálplegt fyrir fólk sem þekkir illa til þessara tegunda. </w:t>
      </w:r>
    </w:p>
  </w:comment>
  <w:comment w:id="25" w:author="joneinar@hi.is" w:date="2024-11-20T15:25:00Z" w:initials="jo">
    <w:p w14:paraId="0ECDCC15" w14:textId="5351B303" w:rsidR="004E3CCE" w:rsidRDefault="004E3CCE">
      <w:pPr>
        <w:pStyle w:val="CommentText"/>
      </w:pPr>
      <w:r>
        <w:rPr>
          <w:rStyle w:val="CommentReference"/>
        </w:rPr>
        <w:annotationRef/>
      </w:r>
      <w:r w:rsidRPr="29E79093">
        <w:t>Polydora sést ekki á myndinni fyrir 2014</w:t>
      </w:r>
    </w:p>
  </w:comment>
  <w:comment w:id="26" w:author="Valtýr Sigurðsson" w:date="2024-11-20T15:39:00Z" w:initials="VS">
    <w:p w14:paraId="0A5836AD" w14:textId="77777777" w:rsidR="0078652B" w:rsidRDefault="0078652B" w:rsidP="0078652B">
      <w:pPr>
        <w:pStyle w:val="CommentText"/>
      </w:pPr>
      <w:r>
        <w:rPr>
          <w:rStyle w:val="CommentReference"/>
        </w:rPr>
        <w:annotationRef/>
      </w:r>
      <w:r>
        <w:t>Ok, var ekki viss um hve miklu mátti breyta í textanum</w:t>
      </w:r>
    </w:p>
  </w:comment>
  <w:comment w:id="27" w:author="Valtýr Sigurðsson" w:date="2024-11-20T15:39:00Z" w:initials="VS">
    <w:p w14:paraId="55BF0181" w14:textId="77777777" w:rsidR="00AE45F4" w:rsidRDefault="00AE45F4" w:rsidP="00AE45F4">
      <w:pPr>
        <w:pStyle w:val="CommentText"/>
      </w:pPr>
      <w:r>
        <w:rPr>
          <w:rStyle w:val="CommentReference"/>
        </w:rPr>
        <w:annotationRef/>
      </w:r>
      <w:r>
        <w:t>Setti aðallega inn tölur</w:t>
      </w:r>
    </w:p>
  </w:comment>
  <w:comment w:id="28" w:author="joneinar@hi.is" w:date="2024-11-21T10:35:00Z" w:initials="jo">
    <w:p w14:paraId="23ECEBE2" w14:textId="74AD4E94" w:rsidR="00000000" w:rsidRDefault="00000000">
      <w:pPr>
        <w:pStyle w:val="CommentText"/>
      </w:pPr>
      <w:r>
        <w:rPr>
          <w:rStyle w:val="CommentReference"/>
        </w:rPr>
        <w:annotationRef/>
      </w:r>
      <w:r w:rsidRPr="3C1048D6">
        <w:t>Er þetta nafnarugl við Mediomastus fragilis? Sá sést varla 2016....</w:t>
      </w:r>
    </w:p>
  </w:comment>
  <w:comment w:id="38" w:author="joneinar@hi.is" w:date="2024-09-19T13:05:00Z" w:initials="jo">
    <w:p w14:paraId="16F32744" w14:textId="566DF594" w:rsidR="009B0C98" w:rsidRDefault="009B0C98">
      <w:pPr>
        <w:pStyle w:val="CommentText"/>
      </w:pPr>
      <w:r>
        <w:rPr>
          <w:rStyle w:val="CommentReference"/>
        </w:rPr>
        <w:annotationRef/>
      </w:r>
      <w:r w:rsidRPr="6C8C3AE4">
        <w:t xml:space="preserve">rétt mynd er það ekki? </w:t>
      </w:r>
    </w:p>
  </w:comment>
  <w:comment w:id="40" w:author="Valtýr Sigurðsson" w:date="2024-09-20T08:57:00Z" w:initials="VS">
    <w:p w14:paraId="2C370298" w14:textId="2ADA51D4" w:rsidR="0042218E" w:rsidRDefault="0042218E">
      <w:pPr>
        <w:pStyle w:val="CommentText"/>
      </w:pPr>
      <w:r>
        <w:rPr>
          <w:rStyle w:val="CommentReference"/>
        </w:rPr>
        <w:annotationRef/>
      </w:r>
      <w:r w:rsidRPr="1FC8D40C">
        <w:t>Jú</w:t>
      </w:r>
    </w:p>
    <w:p w14:paraId="242F49FC" w14:textId="6A692D73" w:rsidR="0042218E" w:rsidRDefault="0042218E">
      <w:pPr>
        <w:pStyle w:val="CommentText"/>
      </w:pPr>
    </w:p>
  </w:comment>
  <w:comment w:id="41" w:author="joneinar@hi.is" w:date="2024-10-24T14:04:00Z" w:initials="jo">
    <w:p w14:paraId="49C16BA0" w14:textId="69F2A86A" w:rsidR="003C35F9" w:rsidRDefault="00000000">
      <w:pPr>
        <w:pStyle w:val="CommentText"/>
      </w:pPr>
      <w:r>
        <w:rPr>
          <w:rStyle w:val="CommentReference"/>
        </w:rPr>
        <w:annotationRef/>
      </w:r>
      <w:r w:rsidRPr="0AC77074">
        <w:t>vinstri myndin er sama og rauða línan í Figure 1 fyrir ofan.   Þarf þá myndina til hægri? (þurfum við breytileika milli ára innan stöðvar?).</w:t>
      </w:r>
    </w:p>
  </w:comment>
  <w:comment w:id="42" w:author="Valtýr Sigurðsson" w:date="2024-10-24T14:51:00Z" w:initials="VS">
    <w:p w14:paraId="7DC8E616" w14:textId="77777777" w:rsidR="00AB0BAC" w:rsidRDefault="00AB0BAC" w:rsidP="00AB0BAC">
      <w:pPr>
        <w:pStyle w:val="CommentText"/>
      </w:pPr>
      <w:r>
        <w:rPr>
          <w:rStyle w:val="CommentReference"/>
        </w:rPr>
        <w:annotationRef/>
      </w:r>
      <w:r>
        <w:t>Akkúrat, held við þurfum ekki að sýna breytileika milli ára innan stöðvar?</w:t>
      </w:r>
    </w:p>
  </w:comment>
  <w:comment w:id="39" w:author="joneinar@hi.is" w:date="2024-11-21T13:01:00Z" w:initials="jo">
    <w:p w14:paraId="0A64E9A2" w14:textId="0D929840" w:rsidR="00DF377E" w:rsidRDefault="00DF377E">
      <w:pPr>
        <w:pStyle w:val="CommentText"/>
      </w:pPr>
      <w:r>
        <w:rPr>
          <w:rStyle w:val="CommentReference"/>
        </w:rPr>
        <w:annotationRef/>
      </w:r>
      <w:r w:rsidRPr="7327118F">
        <w:t>Nú er myndin með rauðu línunni farin út, svo báðir panelar mega vera skv. því að við erum ekki að endurtaka neitt.</w:t>
      </w:r>
    </w:p>
  </w:comment>
  <w:comment w:id="43" w:author="joneinar@hi.is" w:date="2024-11-21T10:39:00Z" w:initials="jo">
    <w:p w14:paraId="15FD5965" w14:textId="21624223" w:rsidR="00000000" w:rsidRDefault="00000000">
      <w:pPr>
        <w:pStyle w:val="CommentText"/>
      </w:pPr>
      <w:r>
        <w:rPr>
          <w:rStyle w:val="CommentReference"/>
        </w:rPr>
        <w:annotationRef/>
      </w:r>
      <w:r w:rsidRPr="545C0399">
        <w:t>Er fylgni einhver staðar milli lífræns sets og kornastærðar, per stöð?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C72AFC" w15:done="0"/>
  <w15:commentEx w15:paraId="18A0A0DB" w15:paraIdParent="14C72AFC" w15:done="0"/>
  <w15:commentEx w15:paraId="2DE1C397" w15:paraIdParent="14C72AFC" w15:done="0"/>
  <w15:commentEx w15:paraId="6F5A14F6" w15:paraIdParent="14C72AFC" w15:done="0"/>
  <w15:commentEx w15:paraId="1F17CE43" w15:done="1"/>
  <w15:commentEx w15:paraId="6FA627DD" w15:paraIdParent="1F17CE43" w15:done="1"/>
  <w15:commentEx w15:paraId="2665F7FC" w15:paraIdParent="1F17CE43" w15:done="1"/>
  <w15:commentEx w15:paraId="6D38BE69" w15:paraIdParent="1F17CE43" w15:done="1"/>
  <w15:commentEx w15:paraId="45477A4E" w15:paraIdParent="1F17CE43" w15:done="1"/>
  <w15:commentEx w15:paraId="41622976" w15:paraIdParent="1F17CE43" w15:done="1"/>
  <w15:commentEx w15:paraId="1302D550" w15:done="0"/>
  <w15:commentEx w15:paraId="41B4F11F" w15:done="0"/>
  <w15:commentEx w15:paraId="22F97C1D" w15:done="1"/>
  <w15:commentEx w15:paraId="0F635C5F" w15:paraIdParent="22F97C1D" w15:done="1"/>
  <w15:commentEx w15:paraId="238403C2" w15:paraIdParent="22F97C1D" w15:done="1"/>
  <w15:commentEx w15:paraId="69670CFC" w15:done="1"/>
  <w15:commentEx w15:paraId="4380A93F" w15:done="0"/>
  <w15:commentEx w15:paraId="688368D2" w15:paraIdParent="4380A93F" w15:done="0"/>
  <w15:commentEx w15:paraId="0ECDCC15" w15:done="1"/>
  <w15:commentEx w15:paraId="0A5836AD" w15:paraIdParent="0ECDCC15" w15:done="1"/>
  <w15:commentEx w15:paraId="55BF0181" w15:paraIdParent="0ECDCC15" w15:done="1"/>
  <w15:commentEx w15:paraId="23ECEBE2" w15:done="0"/>
  <w15:commentEx w15:paraId="16F32744" w15:done="1"/>
  <w15:commentEx w15:paraId="242F49FC" w15:paraIdParent="16F32744" w15:done="1"/>
  <w15:commentEx w15:paraId="49C16BA0" w15:done="0"/>
  <w15:commentEx w15:paraId="7DC8E616" w15:paraIdParent="49C16BA0" w15:done="0"/>
  <w15:commentEx w15:paraId="0A64E9A2" w15:paraIdParent="49C16BA0" w15:done="0"/>
  <w15:commentEx w15:paraId="15FD59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629F0E" w16cex:dateUtc="2024-11-21T11:11:00Z"/>
  <w16cex:commentExtensible w16cex:durableId="6F7879FC" w16cex:dateUtc="2024-11-21T11:11:00Z"/>
  <w16cex:commentExtensible w16cex:durableId="566CD7B2" w16cex:dateUtc="2024-11-25T10:02:00Z"/>
  <w16cex:commentExtensible w16cex:durableId="74E9FA75" w16cex:dateUtc="2024-11-25T10:16:00Z"/>
  <w16cex:commentExtensible w16cex:durableId="586062C6" w16cex:dateUtc="2024-10-24T14:24:00Z"/>
  <w16cex:commentExtensible w16cex:durableId="47F8EE2B" w16cex:dateUtc="2024-10-24T14:25:00Z"/>
  <w16cex:commentExtensible w16cex:durableId="667F1E9F" w16cex:dateUtc="2024-10-24T14:26:00Z"/>
  <w16cex:commentExtensible w16cex:durableId="0BF7DCE8" w16cex:dateUtc="2024-10-24T14:27:00Z"/>
  <w16cex:commentExtensible w16cex:durableId="4AD50663" w16cex:dateUtc="2024-10-24T14:31:00Z"/>
  <w16cex:commentExtensible w16cex:durableId="61D454AB" w16cex:dateUtc="2024-11-14T11:07:00Z"/>
  <w16cex:commentExtensible w16cex:durableId="5425136C" w16cex:dateUtc="2024-11-20T15:54:00Z"/>
  <w16cex:commentExtensible w16cex:durableId="52F8CCA3" w16cex:dateUtc="2024-11-21T08:57:00Z"/>
  <w16cex:commentExtensible w16cex:durableId="56B6F3C3" w16cex:dateUtc="2024-11-21T08:57:00Z"/>
  <w16cex:commentExtensible w16cex:durableId="089D09CF" w16cex:dateUtc="2024-11-21T09:48:00Z"/>
  <w16cex:commentExtensible w16cex:durableId="71560236" w16cex:dateUtc="2024-11-21T10:04:00Z">
    <w16cex:extLst>
      <w16:ext w16:uri="{CE6994B0-6A32-4C9F-8C6B-6E91EDA988CE}">
        <cr:reactions xmlns:cr="http://schemas.microsoft.com/office/comments/2020/reactions">
          <cr:reaction reactionType="1">
            <cr:reactionInfo dateUtc="2024-11-21T13:00:30Z">
              <cr:user userId="S::urn:spo:guest#joneinar@hi.is::" userProvider="AD" userName="joneinar@hi.is"/>
            </cr:reactionInfo>
          </cr:reaction>
        </cr:reactions>
      </w16:ext>
    </w16cex:extLst>
  </w16cex:commentExtensible>
  <w16cex:commentExtensible w16cex:durableId="0FD20A0A" w16cex:dateUtc="2024-11-20T15:41:00Z">
    <w16cex:extLst>
      <w16:ext w16:uri="{CE6994B0-6A32-4C9F-8C6B-6E91EDA988CE}">
        <cr:reactions xmlns:cr="http://schemas.microsoft.com/office/comments/2020/reactions">
          <cr:reaction reactionType="1">
            <cr:reactionInfo dateUtc="2024-11-21T10:16:15Z">
              <cr:user userId="S::urn:spo:guest#joneinar@hi.is::" userProvider="AD" userName="joneinar@hi.is"/>
            </cr:reactionInfo>
          </cr:reaction>
        </cr:reactions>
      </w16:ext>
    </w16cex:extLst>
  </w16cex:commentExtensible>
  <w16cex:commentExtensible w16cex:durableId="2BFC8E1F" w16cex:dateUtc="2024-11-20T15:50:00Z"/>
  <w16cex:commentExtensible w16cex:durableId="7C062C68" w16cex:dateUtc="2024-11-21T08:59:00Z"/>
  <w16cex:commentExtensible w16cex:durableId="5B44710A" w16cex:dateUtc="2024-11-20T15:25:00Z"/>
  <w16cex:commentExtensible w16cex:durableId="0F51DD76" w16cex:dateUtc="2024-11-20T15:39:00Z"/>
  <w16cex:commentExtensible w16cex:durableId="0A466143" w16cex:dateUtc="2024-11-20T15:39:00Z"/>
  <w16cex:commentExtensible w16cex:durableId="6943E6FB" w16cex:dateUtc="2024-11-21T10:35:00Z"/>
  <w16cex:commentExtensible w16cex:durableId="412A16EC" w16cex:dateUtc="2024-09-19T13:05:00Z"/>
  <w16cex:commentExtensible w16cex:durableId="3E510387" w16cex:dateUtc="2024-09-20T08:57:00Z">
    <w16cex:extLst>
      <w16:ext w16:uri="{CE6994B0-6A32-4C9F-8C6B-6E91EDA988CE}">
        <cr:reactions xmlns:cr="http://schemas.microsoft.com/office/comments/2020/reactions">
          <cr:reaction reactionType="1">
            <cr:reactionInfo dateUtc="2024-09-20T08:58:06Z">
              <cr:user userId="S::urn:spo:guest#joneinar@hi.is::" userProvider="AD" userName="joneinar@hi.is"/>
            </cr:reactionInfo>
          </cr:reaction>
        </cr:reactions>
      </w16:ext>
    </w16cex:extLst>
  </w16cex:commentExtensible>
  <w16cex:commentExtensible w16cex:durableId="3876D201" w16cex:dateUtc="2024-10-24T14:04:00Z"/>
  <w16cex:commentExtensible w16cex:durableId="0F2F68A1" w16cex:dateUtc="2024-10-24T14:51:00Z"/>
  <w16cex:commentExtensible w16cex:durableId="5C8FC088" w16cex:dateUtc="2024-11-21T13:01:00Z"/>
  <w16cex:commentExtensible w16cex:durableId="2ED37CDD" w16cex:dateUtc="2024-11-21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C72AFC" w16cid:durableId="35629F0E"/>
  <w16cid:commentId w16cid:paraId="18A0A0DB" w16cid:durableId="6F7879FC"/>
  <w16cid:commentId w16cid:paraId="2DE1C397" w16cid:durableId="566CD7B2"/>
  <w16cid:commentId w16cid:paraId="6F5A14F6" w16cid:durableId="74E9FA75"/>
  <w16cid:commentId w16cid:paraId="1F17CE43" w16cid:durableId="586062C6"/>
  <w16cid:commentId w16cid:paraId="6FA627DD" w16cid:durableId="47F8EE2B"/>
  <w16cid:commentId w16cid:paraId="2665F7FC" w16cid:durableId="667F1E9F"/>
  <w16cid:commentId w16cid:paraId="6D38BE69" w16cid:durableId="0BF7DCE8"/>
  <w16cid:commentId w16cid:paraId="45477A4E" w16cid:durableId="4AD50663"/>
  <w16cid:commentId w16cid:paraId="41622976" w16cid:durableId="61D454AB"/>
  <w16cid:commentId w16cid:paraId="1302D550" w16cid:durableId="5425136C"/>
  <w16cid:commentId w16cid:paraId="41B4F11F" w16cid:durableId="52F8CCA3"/>
  <w16cid:commentId w16cid:paraId="22F97C1D" w16cid:durableId="56B6F3C3"/>
  <w16cid:commentId w16cid:paraId="0F635C5F" w16cid:durableId="089D09CF"/>
  <w16cid:commentId w16cid:paraId="238403C2" w16cid:durableId="71560236"/>
  <w16cid:commentId w16cid:paraId="69670CFC" w16cid:durableId="0FD20A0A"/>
  <w16cid:commentId w16cid:paraId="4380A93F" w16cid:durableId="2BFC8E1F"/>
  <w16cid:commentId w16cid:paraId="688368D2" w16cid:durableId="7C062C68"/>
  <w16cid:commentId w16cid:paraId="0ECDCC15" w16cid:durableId="5B44710A"/>
  <w16cid:commentId w16cid:paraId="0A5836AD" w16cid:durableId="0F51DD76"/>
  <w16cid:commentId w16cid:paraId="55BF0181" w16cid:durableId="0A466143"/>
  <w16cid:commentId w16cid:paraId="23ECEBE2" w16cid:durableId="6943E6FB"/>
  <w16cid:commentId w16cid:paraId="16F32744" w16cid:durableId="412A16EC"/>
  <w16cid:commentId w16cid:paraId="242F49FC" w16cid:durableId="3E510387"/>
  <w16cid:commentId w16cid:paraId="49C16BA0" w16cid:durableId="3876D201"/>
  <w16cid:commentId w16cid:paraId="7DC8E616" w16cid:durableId="0F2F68A1"/>
  <w16cid:commentId w16cid:paraId="0A64E9A2" w16cid:durableId="5C8FC088"/>
  <w16cid:commentId w16cid:paraId="15FD5965" w16cid:durableId="2ED37C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01A4" w14:textId="77777777" w:rsidR="009D00E1" w:rsidRDefault="009D00E1" w:rsidP="00AD0D8D">
      <w:pPr>
        <w:spacing w:after="0" w:line="240" w:lineRule="auto"/>
      </w:pPr>
      <w:r>
        <w:separator/>
      </w:r>
    </w:p>
  </w:endnote>
  <w:endnote w:type="continuationSeparator" w:id="0">
    <w:p w14:paraId="34E2FF94" w14:textId="77777777" w:rsidR="009D00E1" w:rsidRDefault="009D00E1" w:rsidP="00AD0D8D">
      <w:pPr>
        <w:spacing w:after="0" w:line="240" w:lineRule="auto"/>
      </w:pPr>
      <w:r>
        <w:continuationSeparator/>
      </w:r>
    </w:p>
  </w:endnote>
  <w:endnote w:type="continuationNotice" w:id="1">
    <w:p w14:paraId="0454114A" w14:textId="77777777" w:rsidR="009D00E1" w:rsidRDefault="009D00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Verdana"/>
    <w:panose1 w:val="00000000000000000000"/>
    <w:charset w:val="00"/>
    <w:family w:val="roman"/>
    <w:notTrueType/>
    <w:pitch w:val="default"/>
  </w:font>
  <w:font w:name="F16">
    <w:panose1 w:val="00000000000000000000"/>
    <w:charset w:val="00"/>
    <w:family w:val="swiss"/>
    <w:notTrueType/>
    <w:pitch w:val="default"/>
    <w:sig w:usb0="00000003" w:usb1="00000000" w:usb2="00000000" w:usb3="00000000" w:csb0="00000001" w:csb1="00000000"/>
  </w:font>
  <w:font w:name="F47">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554752"/>
      <w:docPartObj>
        <w:docPartGallery w:val="Page Numbers (Bottom of Page)"/>
        <w:docPartUnique/>
      </w:docPartObj>
    </w:sdtPr>
    <w:sdtEndPr>
      <w:rPr>
        <w:noProof/>
      </w:rPr>
    </w:sdtEndPr>
    <w:sdtContent>
      <w:p w14:paraId="6F4F4426" w14:textId="77777777" w:rsidR="008D59FE" w:rsidRDefault="00506DD9">
        <w:pPr>
          <w:pStyle w:val="Footer"/>
          <w:jc w:val="center"/>
        </w:pPr>
        <w:r>
          <w:fldChar w:fldCharType="begin"/>
        </w:r>
        <w:r>
          <w:instrText xml:space="preserve"> PAGE   \* MERGEFORMAT </w:instrText>
        </w:r>
        <w:r>
          <w:fldChar w:fldCharType="separate"/>
        </w:r>
        <w:r w:rsidR="00282990">
          <w:rPr>
            <w:noProof/>
          </w:rPr>
          <w:t>4</w:t>
        </w:r>
        <w:r>
          <w:rPr>
            <w:noProof/>
          </w:rPr>
          <w:fldChar w:fldCharType="end"/>
        </w:r>
      </w:p>
    </w:sdtContent>
  </w:sdt>
  <w:p w14:paraId="4EF665B5" w14:textId="77777777" w:rsidR="008D59FE" w:rsidRDefault="008D5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CD299" w14:textId="77777777" w:rsidR="009D00E1" w:rsidRDefault="009D00E1" w:rsidP="00AD0D8D">
      <w:pPr>
        <w:spacing w:after="0" w:line="240" w:lineRule="auto"/>
      </w:pPr>
      <w:r>
        <w:separator/>
      </w:r>
    </w:p>
  </w:footnote>
  <w:footnote w:type="continuationSeparator" w:id="0">
    <w:p w14:paraId="175842D1" w14:textId="77777777" w:rsidR="009D00E1" w:rsidRDefault="009D00E1" w:rsidP="00AD0D8D">
      <w:pPr>
        <w:spacing w:after="0" w:line="240" w:lineRule="auto"/>
      </w:pPr>
      <w:r>
        <w:continuationSeparator/>
      </w:r>
    </w:p>
  </w:footnote>
  <w:footnote w:type="continuationNotice" w:id="1">
    <w:p w14:paraId="3ECF593A" w14:textId="77777777" w:rsidR="009D00E1" w:rsidRDefault="009D00E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YSZNIQKo5VWhFr" int2:id="0HNP1N4l">
      <int2:state int2:value="Rejected" int2:type="AugLoop_Text_Critique"/>
    </int2:textHash>
    <int2:textHash int2:hashCode="RyHG86p7m17i13" int2:id="3KSbKi5D">
      <int2:state int2:value="Rejected" int2:type="AugLoop_Text_Critique"/>
    </int2:textHash>
    <int2:textHash int2:hashCode="5XTEEXZzcmTvc+" int2:id="543yroke">
      <int2:state int2:value="Rejected" int2:type="AugLoop_Text_Critique"/>
    </int2:textHash>
    <int2:textHash int2:hashCode="m9AUg9fvnOC0Zn" int2:id="6BfbUCQG">
      <int2:state int2:value="Rejected" int2:type="AugLoop_Text_Critique"/>
    </int2:textHash>
    <int2:textHash int2:hashCode="FRDHjDQzElfizF" int2:id="9eGr6PUR">
      <int2:state int2:value="Rejected" int2:type="AugLoop_Text_Critique"/>
    </int2:textHash>
    <int2:textHash int2:hashCode="/BkpEOpspvjAih" int2:id="AKtNz0Dt">
      <int2:state int2:value="Rejected" int2:type="AugLoop_Text_Critique"/>
    </int2:textHash>
    <int2:textHash int2:hashCode="jCNkth7WyttnEi" int2:id="AQj2Bdzn">
      <int2:state int2:value="Rejected" int2:type="AugLoop_Text_Critique"/>
    </int2:textHash>
    <int2:textHash int2:hashCode="9G78sL/5zEm0+n" int2:id="ARSlQIUt">
      <int2:state int2:value="Rejected" int2:type="AugLoop_Text_Critique"/>
    </int2:textHash>
    <int2:textHash int2:hashCode="u3WavwTXMHzXrY" int2:id="BHR5N3bS">
      <int2:state int2:value="Rejected" int2:type="AugLoop_Text_Critique"/>
    </int2:textHash>
    <int2:textHash int2:hashCode="4Jwp8/DAhOJA/r" int2:id="BQ0Y5ekq">
      <int2:state int2:value="Rejected" int2:type="AugLoop_Text_Critique"/>
    </int2:textHash>
    <int2:textHash int2:hashCode="czdXSSqDV0iOdv" int2:id="CbhywGMj">
      <int2:state int2:value="Rejected" int2:type="AugLoop_Text_Critique"/>
    </int2:textHash>
    <int2:textHash int2:hashCode="onG1nftxBb+pjq" int2:id="FIOckvA2">
      <int2:state int2:value="Rejected" int2:type="AugLoop_Text_Critique"/>
    </int2:textHash>
    <int2:textHash int2:hashCode="J1gi67dzUOAGDm" int2:id="HOCFaqxV">
      <int2:state int2:value="Rejected" int2:type="AugLoop_Text_Critique"/>
    </int2:textHash>
    <int2:textHash int2:hashCode="eCm8gmRnxZBJ1Y" int2:id="HZKpOHa3">
      <int2:state int2:value="Rejected" int2:type="AugLoop_Text_Critique"/>
    </int2:textHash>
    <int2:textHash int2:hashCode="zip2Fj5MTlvvAZ" int2:id="JYxVQufP">
      <int2:state int2:value="Rejected" int2:type="AugLoop_Text_Critique"/>
    </int2:textHash>
    <int2:textHash int2:hashCode="w5nuyYZ8/m64eP" int2:id="JkGWIh57">
      <int2:state int2:value="Rejected" int2:type="AugLoop_Text_Critique"/>
    </int2:textHash>
    <int2:textHash int2:hashCode="l1PdUG2FgCJlIS" int2:id="LiGGcf6K">
      <int2:state int2:value="Rejected" int2:type="AugLoop_Text_Critique"/>
    </int2:textHash>
    <int2:textHash int2:hashCode="r55hX5Qcmhuu5n" int2:id="MnmdNPP6">
      <int2:state int2:value="Rejected" int2:type="AugLoop_Text_Critique"/>
    </int2:textHash>
    <int2:textHash int2:hashCode="9khXW/JNaKvmMC" int2:id="QAtz6L2Z">
      <int2:state int2:value="Rejected" int2:type="AugLoop_Text_Critique"/>
    </int2:textHash>
    <int2:textHash int2:hashCode="A8nYLDUDhWNvQH" int2:id="QNZYwkQz">
      <int2:state int2:value="Rejected" int2:type="AugLoop_Text_Critique"/>
    </int2:textHash>
    <int2:textHash int2:hashCode="DiEYWUwJ1nmKhs" int2:id="QhzvhDCZ">
      <int2:state int2:value="Rejected" int2:type="AugLoop_Text_Critique"/>
    </int2:textHash>
    <int2:textHash int2:hashCode="Ki6koXk+FU+Ent" int2:id="Qu3VcYXU">
      <int2:state int2:value="Rejected" int2:type="AugLoop_Text_Critique"/>
    </int2:textHash>
    <int2:textHash int2:hashCode="4cCyENe8krXCVt" int2:id="SjC4rQdW">
      <int2:state int2:value="Rejected" int2:type="AugLoop_Text_Critique"/>
    </int2:textHash>
    <int2:textHash int2:hashCode="/SkPwVAxNGHYZd" int2:id="UHk9hXpj">
      <int2:state int2:value="Rejected" int2:type="AugLoop_Text_Critique"/>
    </int2:textHash>
    <int2:textHash int2:hashCode="cuMqK0pbzkj31R" int2:id="WapPH1l4">
      <int2:state int2:value="Rejected" int2:type="AugLoop_Text_Critique"/>
    </int2:textHash>
    <int2:textHash int2:hashCode="h+XmRp5GuWXx7Q" int2:id="b4DG95M9">
      <int2:state int2:value="Rejected" int2:type="AugLoop_Text_Critique"/>
    </int2:textHash>
    <int2:textHash int2:hashCode="igSzivsPczcTJm" int2:id="dopTI0V3">
      <int2:state int2:value="Rejected" int2:type="AugLoop_Text_Critique"/>
    </int2:textHash>
    <int2:textHash int2:hashCode="IRp/zum3PJkA9c" int2:id="eDOUaEmt">
      <int2:state int2:value="Rejected" int2:type="AugLoop_Text_Critique"/>
    </int2:textHash>
    <int2:textHash int2:hashCode="KSm78dbQmzgGV4" int2:id="eYxoYpWA">
      <int2:state int2:value="Rejected" int2:type="AugLoop_Text_Critique"/>
    </int2:textHash>
    <int2:textHash int2:hashCode="Seani45Jn+Mh+Z" int2:id="fPJhlWrH">
      <int2:state int2:value="Rejected" int2:type="AugLoop_Text_Critique"/>
    </int2:textHash>
    <int2:textHash int2:hashCode="NPlg8G+suDCqHC" int2:id="fTbIOeNR">
      <int2:state int2:value="Rejected" int2:type="AugLoop_Text_Critique"/>
    </int2:textHash>
    <int2:textHash int2:hashCode="FHuT4hTHHT3zur" int2:id="gSnILLDD">
      <int2:state int2:value="Rejected" int2:type="AugLoop_Text_Critique"/>
    </int2:textHash>
    <int2:textHash int2:hashCode="ubxbTNWTSAIYP9" int2:id="i8vYNdbC">
      <int2:state int2:value="Rejected" int2:type="AugLoop_Text_Critique"/>
    </int2:textHash>
    <int2:textHash int2:hashCode="dYKa8Fkrlayae4" int2:id="iGTLvWle">
      <int2:state int2:value="Rejected" int2:type="AugLoop_Text_Critique"/>
    </int2:textHash>
    <int2:textHash int2:hashCode="K9X7Xd4L2h5wl4" int2:id="j6Y6ty8W">
      <int2:state int2:value="Rejected" int2:type="AugLoop_Text_Critique"/>
    </int2:textHash>
    <int2:textHash int2:hashCode="/lFvhQvYw9L2QV" int2:id="kKf31xVC">
      <int2:state int2:value="Rejected" int2:type="AugLoop_Text_Critique"/>
    </int2:textHash>
    <int2:textHash int2:hashCode="pRl/ECZq59g1Hz" int2:id="ncuX5GcS">
      <int2:state int2:value="Rejected" int2:type="AugLoop_Text_Critique"/>
    </int2:textHash>
    <int2:textHash int2:hashCode="LzFUMNfnrolEa/" int2:id="nhe2lFVH">
      <int2:state int2:value="Rejected" int2:type="AugLoop_Text_Critique"/>
    </int2:textHash>
    <int2:textHash int2:hashCode="q7NT08UUVJ2opL" int2:id="nmQYLdwQ">
      <int2:state int2:value="Rejected" int2:type="AugLoop_Text_Critique"/>
    </int2:textHash>
    <int2:textHash int2:hashCode="HiMjMXMNKjHGoY" int2:id="pPMPiGfW">
      <int2:state int2:value="Rejected" int2:type="AugLoop_Text_Critique"/>
    </int2:textHash>
    <int2:textHash int2:hashCode="Y48dDEXIl6X13g" int2:id="pn3mghSc">
      <int2:state int2:value="Rejected" int2:type="AugLoop_Text_Critique"/>
    </int2:textHash>
    <int2:textHash int2:hashCode="z1oIzb2BJl4lgI" int2:id="qj5n0u31">
      <int2:state int2:value="Rejected" int2:type="AugLoop_Text_Critique"/>
    </int2:textHash>
    <int2:textHash int2:hashCode="G55U09Nrwvdysi" int2:id="sqqZ5V8C">
      <int2:state int2:value="Rejected" int2:type="AugLoop_Text_Critique"/>
    </int2:textHash>
    <int2:textHash int2:hashCode="NqjUsEVqh4UVge" int2:id="tM5xEzbz">
      <int2:state int2:value="Rejected" int2:type="AugLoop_Text_Critique"/>
    </int2:textHash>
    <int2:textHash int2:hashCode="rOfAdIPa0InRHe" int2:id="u5HwxbXU">
      <int2:state int2:value="Rejected" int2:type="AugLoop_Text_Critique"/>
    </int2:textHash>
    <int2:textHash int2:hashCode="Fxd+RsRNFjYGuq" int2:id="vrmAaJvK">
      <int2:state int2:value="Rejected" int2:type="AugLoop_Text_Critique"/>
    </int2:textHash>
    <int2:textHash int2:hashCode="2/cr3Rok/OsvA7" int2:id="wKd7Q3kF">
      <int2:state int2:value="Rejected" int2:type="AugLoop_Text_Critique"/>
    </int2:textHash>
    <int2:textHash int2:hashCode="1MAlSC4OhtObCz" int2:id="xRGVhZYy">
      <int2:state int2:value="Rejected" int2:type="AugLoop_Text_Critique"/>
    </int2:textHash>
    <int2:textHash int2:hashCode="ZANrXfA6KCTOlX" int2:id="z6oyKWjk">
      <int2:state int2:value="Rejected" int2:type="AugLoop_Text_Critique"/>
    </int2:textHash>
    <int2:bookmark int2:bookmarkName="_Int_7DA9Aq2w" int2:invalidationBookmarkName="" int2:hashCode="E1+Tt6RJBbZOzq" int2:id="2DCTr7iz">
      <int2:state int2:value="Rejected" int2:type="AugLoop_Text_Critique"/>
    </int2:bookmark>
    <int2:bookmark int2:bookmarkName="_Int_xcjLMXAB" int2:invalidationBookmarkName="" int2:hashCode="QYlx6job+TBn+H" int2:id="3L14uLfq">
      <int2:state int2:value="Rejected" int2:type="AugLoop_Text_Critique"/>
    </int2:bookmark>
    <int2:bookmark int2:bookmarkName="_Int_406RHyyB" int2:invalidationBookmarkName="" int2:hashCode="QYlx6job+TBn+H" int2:id="4nqvei8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F026B"/>
    <w:multiLevelType w:val="hybridMultilevel"/>
    <w:tmpl w:val="CB76F652"/>
    <w:lvl w:ilvl="0" w:tplc="470AB058">
      <w:start w:val="1"/>
      <w:numFmt w:val="decimal"/>
      <w:lvlText w:val="%1)"/>
      <w:lvlJc w:val="left"/>
      <w:pPr>
        <w:ind w:left="720" w:hanging="360"/>
      </w:pPr>
    </w:lvl>
    <w:lvl w:ilvl="1" w:tplc="D26E639C">
      <w:start w:val="1"/>
      <w:numFmt w:val="decimal"/>
      <w:lvlText w:val="%2)"/>
      <w:lvlJc w:val="left"/>
      <w:pPr>
        <w:ind w:left="720" w:hanging="360"/>
      </w:pPr>
    </w:lvl>
    <w:lvl w:ilvl="2" w:tplc="EED0517C">
      <w:start w:val="1"/>
      <w:numFmt w:val="decimal"/>
      <w:lvlText w:val="%3)"/>
      <w:lvlJc w:val="left"/>
      <w:pPr>
        <w:ind w:left="720" w:hanging="360"/>
      </w:pPr>
    </w:lvl>
    <w:lvl w:ilvl="3" w:tplc="5792E8B4">
      <w:start w:val="1"/>
      <w:numFmt w:val="decimal"/>
      <w:lvlText w:val="%4)"/>
      <w:lvlJc w:val="left"/>
      <w:pPr>
        <w:ind w:left="720" w:hanging="360"/>
      </w:pPr>
    </w:lvl>
    <w:lvl w:ilvl="4" w:tplc="D22EDF48">
      <w:start w:val="1"/>
      <w:numFmt w:val="decimal"/>
      <w:lvlText w:val="%5)"/>
      <w:lvlJc w:val="left"/>
      <w:pPr>
        <w:ind w:left="720" w:hanging="360"/>
      </w:pPr>
    </w:lvl>
    <w:lvl w:ilvl="5" w:tplc="50509D72">
      <w:start w:val="1"/>
      <w:numFmt w:val="decimal"/>
      <w:lvlText w:val="%6)"/>
      <w:lvlJc w:val="left"/>
      <w:pPr>
        <w:ind w:left="720" w:hanging="360"/>
      </w:pPr>
    </w:lvl>
    <w:lvl w:ilvl="6" w:tplc="8B6AF97C">
      <w:start w:val="1"/>
      <w:numFmt w:val="decimal"/>
      <w:lvlText w:val="%7)"/>
      <w:lvlJc w:val="left"/>
      <w:pPr>
        <w:ind w:left="720" w:hanging="360"/>
      </w:pPr>
    </w:lvl>
    <w:lvl w:ilvl="7" w:tplc="D70A2CBA">
      <w:start w:val="1"/>
      <w:numFmt w:val="decimal"/>
      <w:lvlText w:val="%8)"/>
      <w:lvlJc w:val="left"/>
      <w:pPr>
        <w:ind w:left="720" w:hanging="360"/>
      </w:pPr>
    </w:lvl>
    <w:lvl w:ilvl="8" w:tplc="3B78F364">
      <w:start w:val="1"/>
      <w:numFmt w:val="decimal"/>
      <w:lvlText w:val="%9)"/>
      <w:lvlJc w:val="left"/>
      <w:pPr>
        <w:ind w:left="720" w:hanging="360"/>
      </w:pPr>
    </w:lvl>
  </w:abstractNum>
  <w:abstractNum w:abstractNumId="1" w15:restartNumberingAfterBreak="0">
    <w:nsid w:val="2C092240"/>
    <w:multiLevelType w:val="hybridMultilevel"/>
    <w:tmpl w:val="4AD641AC"/>
    <w:lvl w:ilvl="0" w:tplc="EA463CB4">
      <w:start w:val="1"/>
      <w:numFmt w:val="decimal"/>
      <w:lvlText w:val="%1)"/>
      <w:lvlJc w:val="left"/>
      <w:pPr>
        <w:ind w:left="720" w:hanging="360"/>
      </w:pPr>
    </w:lvl>
    <w:lvl w:ilvl="1" w:tplc="17AEE24C">
      <w:start w:val="1"/>
      <w:numFmt w:val="decimal"/>
      <w:lvlText w:val="%2)"/>
      <w:lvlJc w:val="left"/>
      <w:pPr>
        <w:ind w:left="720" w:hanging="360"/>
      </w:pPr>
    </w:lvl>
    <w:lvl w:ilvl="2" w:tplc="198A17F2">
      <w:start w:val="1"/>
      <w:numFmt w:val="decimal"/>
      <w:lvlText w:val="%3)"/>
      <w:lvlJc w:val="left"/>
      <w:pPr>
        <w:ind w:left="720" w:hanging="360"/>
      </w:pPr>
    </w:lvl>
    <w:lvl w:ilvl="3" w:tplc="FF260016">
      <w:start w:val="1"/>
      <w:numFmt w:val="decimal"/>
      <w:lvlText w:val="%4)"/>
      <w:lvlJc w:val="left"/>
      <w:pPr>
        <w:ind w:left="720" w:hanging="360"/>
      </w:pPr>
    </w:lvl>
    <w:lvl w:ilvl="4" w:tplc="86A01C2C">
      <w:start w:val="1"/>
      <w:numFmt w:val="decimal"/>
      <w:lvlText w:val="%5)"/>
      <w:lvlJc w:val="left"/>
      <w:pPr>
        <w:ind w:left="720" w:hanging="360"/>
      </w:pPr>
    </w:lvl>
    <w:lvl w:ilvl="5" w:tplc="04FC9DE8">
      <w:start w:val="1"/>
      <w:numFmt w:val="decimal"/>
      <w:lvlText w:val="%6)"/>
      <w:lvlJc w:val="left"/>
      <w:pPr>
        <w:ind w:left="720" w:hanging="360"/>
      </w:pPr>
    </w:lvl>
    <w:lvl w:ilvl="6" w:tplc="3DFAF82E">
      <w:start w:val="1"/>
      <w:numFmt w:val="decimal"/>
      <w:lvlText w:val="%7)"/>
      <w:lvlJc w:val="left"/>
      <w:pPr>
        <w:ind w:left="720" w:hanging="360"/>
      </w:pPr>
    </w:lvl>
    <w:lvl w:ilvl="7" w:tplc="B68A5B3A">
      <w:start w:val="1"/>
      <w:numFmt w:val="decimal"/>
      <w:lvlText w:val="%8)"/>
      <w:lvlJc w:val="left"/>
      <w:pPr>
        <w:ind w:left="720" w:hanging="360"/>
      </w:pPr>
    </w:lvl>
    <w:lvl w:ilvl="8" w:tplc="547CA98E">
      <w:start w:val="1"/>
      <w:numFmt w:val="decimal"/>
      <w:lvlText w:val="%9)"/>
      <w:lvlJc w:val="left"/>
      <w:pPr>
        <w:ind w:left="720" w:hanging="360"/>
      </w:pPr>
    </w:lvl>
  </w:abstractNum>
  <w:num w:numId="1" w16cid:durableId="1776436798">
    <w:abstractNumId w:val="0"/>
  </w:num>
  <w:num w:numId="2" w16cid:durableId="7120786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týr Sigurðsson">
    <w15:presenceInfo w15:providerId="AD" w15:userId="S::valtyr@nnv.is::6ad6d9bc-cd95-4218-9b64-884e7394040b"/>
  </w15:person>
  <w15:person w15:author="joneinar@hi.is">
    <w15:presenceInfo w15:providerId="AD" w15:userId="S::urn:spo:guest#joneinar@hi.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1A"/>
    <w:rsid w:val="00002558"/>
    <w:rsid w:val="00002714"/>
    <w:rsid w:val="00003B93"/>
    <w:rsid w:val="00003D24"/>
    <w:rsid w:val="000042F5"/>
    <w:rsid w:val="0000438A"/>
    <w:rsid w:val="00005A4C"/>
    <w:rsid w:val="00007FD1"/>
    <w:rsid w:val="000128EF"/>
    <w:rsid w:val="000129AB"/>
    <w:rsid w:val="0001452D"/>
    <w:rsid w:val="00016294"/>
    <w:rsid w:val="0001699B"/>
    <w:rsid w:val="000201EB"/>
    <w:rsid w:val="00022199"/>
    <w:rsid w:val="0002238D"/>
    <w:rsid w:val="0002313A"/>
    <w:rsid w:val="00023DE1"/>
    <w:rsid w:val="00024D56"/>
    <w:rsid w:val="00026311"/>
    <w:rsid w:val="00027F12"/>
    <w:rsid w:val="00032961"/>
    <w:rsid w:val="00032974"/>
    <w:rsid w:val="00032BCE"/>
    <w:rsid w:val="00034DB4"/>
    <w:rsid w:val="00037969"/>
    <w:rsid w:val="0004042D"/>
    <w:rsid w:val="000408CC"/>
    <w:rsid w:val="00043A06"/>
    <w:rsid w:val="00045CE2"/>
    <w:rsid w:val="0004696A"/>
    <w:rsid w:val="00047DE6"/>
    <w:rsid w:val="00047F01"/>
    <w:rsid w:val="0005276E"/>
    <w:rsid w:val="00053107"/>
    <w:rsid w:val="000551FC"/>
    <w:rsid w:val="00056389"/>
    <w:rsid w:val="00062D98"/>
    <w:rsid w:val="00063439"/>
    <w:rsid w:val="000645CC"/>
    <w:rsid w:val="000647C3"/>
    <w:rsid w:val="00066D0C"/>
    <w:rsid w:val="0006738C"/>
    <w:rsid w:val="00070D53"/>
    <w:rsid w:val="000733CB"/>
    <w:rsid w:val="000743E4"/>
    <w:rsid w:val="000760A9"/>
    <w:rsid w:val="0007740E"/>
    <w:rsid w:val="000803E3"/>
    <w:rsid w:val="00080DE8"/>
    <w:rsid w:val="0008370C"/>
    <w:rsid w:val="00083A1C"/>
    <w:rsid w:val="000841B9"/>
    <w:rsid w:val="000856ED"/>
    <w:rsid w:val="00092749"/>
    <w:rsid w:val="0009426D"/>
    <w:rsid w:val="00094561"/>
    <w:rsid w:val="000954D8"/>
    <w:rsid w:val="00097D04"/>
    <w:rsid w:val="000A1F09"/>
    <w:rsid w:val="000A3E7B"/>
    <w:rsid w:val="000A4070"/>
    <w:rsid w:val="000A438B"/>
    <w:rsid w:val="000A553A"/>
    <w:rsid w:val="000A599A"/>
    <w:rsid w:val="000A7F81"/>
    <w:rsid w:val="000B0221"/>
    <w:rsid w:val="000B2407"/>
    <w:rsid w:val="000B3072"/>
    <w:rsid w:val="000B3EAE"/>
    <w:rsid w:val="000B423F"/>
    <w:rsid w:val="000B505C"/>
    <w:rsid w:val="000B5482"/>
    <w:rsid w:val="000B6532"/>
    <w:rsid w:val="000B6FB7"/>
    <w:rsid w:val="000B7EA4"/>
    <w:rsid w:val="000C00F3"/>
    <w:rsid w:val="000C1054"/>
    <w:rsid w:val="000C1A04"/>
    <w:rsid w:val="000C3E00"/>
    <w:rsid w:val="000C3F04"/>
    <w:rsid w:val="000C5794"/>
    <w:rsid w:val="000C64CB"/>
    <w:rsid w:val="000C684E"/>
    <w:rsid w:val="000C75C2"/>
    <w:rsid w:val="000C791B"/>
    <w:rsid w:val="000D0158"/>
    <w:rsid w:val="000D3313"/>
    <w:rsid w:val="000D6F41"/>
    <w:rsid w:val="000D708F"/>
    <w:rsid w:val="000D7CDB"/>
    <w:rsid w:val="000E07C3"/>
    <w:rsid w:val="000E2760"/>
    <w:rsid w:val="000E3E2C"/>
    <w:rsid w:val="000E4AA2"/>
    <w:rsid w:val="000E58FA"/>
    <w:rsid w:val="000E5B06"/>
    <w:rsid w:val="000E6FF5"/>
    <w:rsid w:val="000F216B"/>
    <w:rsid w:val="000F2CF2"/>
    <w:rsid w:val="000F3049"/>
    <w:rsid w:val="000F3580"/>
    <w:rsid w:val="000F5172"/>
    <w:rsid w:val="000F57AB"/>
    <w:rsid w:val="000F5D1C"/>
    <w:rsid w:val="000F72B0"/>
    <w:rsid w:val="000F73EE"/>
    <w:rsid w:val="00101D5F"/>
    <w:rsid w:val="00103F55"/>
    <w:rsid w:val="001059C5"/>
    <w:rsid w:val="001060A8"/>
    <w:rsid w:val="00107643"/>
    <w:rsid w:val="001078AE"/>
    <w:rsid w:val="00111DEF"/>
    <w:rsid w:val="001140FE"/>
    <w:rsid w:val="00115DA3"/>
    <w:rsid w:val="00116F82"/>
    <w:rsid w:val="00117C9A"/>
    <w:rsid w:val="00120304"/>
    <w:rsid w:val="001204D4"/>
    <w:rsid w:val="001205C7"/>
    <w:rsid w:val="00121787"/>
    <w:rsid w:val="0012345F"/>
    <w:rsid w:val="00124D81"/>
    <w:rsid w:val="00124E29"/>
    <w:rsid w:val="001251EF"/>
    <w:rsid w:val="001310CD"/>
    <w:rsid w:val="00131236"/>
    <w:rsid w:val="00131825"/>
    <w:rsid w:val="001319A9"/>
    <w:rsid w:val="001328D9"/>
    <w:rsid w:val="00133E44"/>
    <w:rsid w:val="00134A43"/>
    <w:rsid w:val="00134E22"/>
    <w:rsid w:val="001356C3"/>
    <w:rsid w:val="00136568"/>
    <w:rsid w:val="001373BF"/>
    <w:rsid w:val="0013772A"/>
    <w:rsid w:val="00140553"/>
    <w:rsid w:val="00141EA3"/>
    <w:rsid w:val="00142048"/>
    <w:rsid w:val="00142274"/>
    <w:rsid w:val="00142511"/>
    <w:rsid w:val="0014252D"/>
    <w:rsid w:val="001467CB"/>
    <w:rsid w:val="00146896"/>
    <w:rsid w:val="00146D55"/>
    <w:rsid w:val="00147106"/>
    <w:rsid w:val="00150ACC"/>
    <w:rsid w:val="001541A1"/>
    <w:rsid w:val="001548BF"/>
    <w:rsid w:val="00156CDB"/>
    <w:rsid w:val="00160356"/>
    <w:rsid w:val="0016160D"/>
    <w:rsid w:val="00161D63"/>
    <w:rsid w:val="00161EC7"/>
    <w:rsid w:val="001627B1"/>
    <w:rsid w:val="00162859"/>
    <w:rsid w:val="00162DAA"/>
    <w:rsid w:val="001633F0"/>
    <w:rsid w:val="00164C48"/>
    <w:rsid w:val="001657AF"/>
    <w:rsid w:val="00167C5F"/>
    <w:rsid w:val="00167EA8"/>
    <w:rsid w:val="0017083F"/>
    <w:rsid w:val="00171214"/>
    <w:rsid w:val="001724F2"/>
    <w:rsid w:val="00172E9E"/>
    <w:rsid w:val="00175D10"/>
    <w:rsid w:val="0017695F"/>
    <w:rsid w:val="00177FE9"/>
    <w:rsid w:val="00180766"/>
    <w:rsid w:val="00182799"/>
    <w:rsid w:val="001828BF"/>
    <w:rsid w:val="00182A09"/>
    <w:rsid w:val="001831C9"/>
    <w:rsid w:val="00185033"/>
    <w:rsid w:val="001854E5"/>
    <w:rsid w:val="0018634A"/>
    <w:rsid w:val="001871D0"/>
    <w:rsid w:val="00187773"/>
    <w:rsid w:val="00192BF0"/>
    <w:rsid w:val="00192FF7"/>
    <w:rsid w:val="00193265"/>
    <w:rsid w:val="00193B02"/>
    <w:rsid w:val="0019482B"/>
    <w:rsid w:val="00195471"/>
    <w:rsid w:val="00195965"/>
    <w:rsid w:val="00196957"/>
    <w:rsid w:val="001A183B"/>
    <w:rsid w:val="001A289D"/>
    <w:rsid w:val="001A2BA8"/>
    <w:rsid w:val="001A3822"/>
    <w:rsid w:val="001A3CCE"/>
    <w:rsid w:val="001A3F1A"/>
    <w:rsid w:val="001A6F42"/>
    <w:rsid w:val="001A753C"/>
    <w:rsid w:val="001B0019"/>
    <w:rsid w:val="001B0748"/>
    <w:rsid w:val="001B34D3"/>
    <w:rsid w:val="001B7945"/>
    <w:rsid w:val="001C01FD"/>
    <w:rsid w:val="001C0B7C"/>
    <w:rsid w:val="001C15B8"/>
    <w:rsid w:val="001C31D4"/>
    <w:rsid w:val="001C4457"/>
    <w:rsid w:val="001D3126"/>
    <w:rsid w:val="001D56B5"/>
    <w:rsid w:val="001D596E"/>
    <w:rsid w:val="001E01DE"/>
    <w:rsid w:val="001E1CAA"/>
    <w:rsid w:val="001E1CE3"/>
    <w:rsid w:val="001E2A77"/>
    <w:rsid w:val="001E2AED"/>
    <w:rsid w:val="001E387B"/>
    <w:rsid w:val="001E4CBE"/>
    <w:rsid w:val="001E6E3A"/>
    <w:rsid w:val="001F039B"/>
    <w:rsid w:val="001F11C2"/>
    <w:rsid w:val="001F18C6"/>
    <w:rsid w:val="001F2E8C"/>
    <w:rsid w:val="001F30A0"/>
    <w:rsid w:val="001F3100"/>
    <w:rsid w:val="001F37DF"/>
    <w:rsid w:val="001F3A92"/>
    <w:rsid w:val="001F3BA0"/>
    <w:rsid w:val="001F4B3D"/>
    <w:rsid w:val="001F7253"/>
    <w:rsid w:val="001F7F23"/>
    <w:rsid w:val="00200B98"/>
    <w:rsid w:val="00201BDC"/>
    <w:rsid w:val="00205144"/>
    <w:rsid w:val="00206929"/>
    <w:rsid w:val="002073A9"/>
    <w:rsid w:val="00207E1B"/>
    <w:rsid w:val="002104D8"/>
    <w:rsid w:val="00210C38"/>
    <w:rsid w:val="002123EA"/>
    <w:rsid w:val="0021595B"/>
    <w:rsid w:val="00215B65"/>
    <w:rsid w:val="00215C24"/>
    <w:rsid w:val="00216C14"/>
    <w:rsid w:val="0021755D"/>
    <w:rsid w:val="00221466"/>
    <w:rsid w:val="00225A53"/>
    <w:rsid w:val="00227116"/>
    <w:rsid w:val="00227E7A"/>
    <w:rsid w:val="00231065"/>
    <w:rsid w:val="002322DA"/>
    <w:rsid w:val="002327F6"/>
    <w:rsid w:val="00232B4A"/>
    <w:rsid w:val="0023441A"/>
    <w:rsid w:val="00234476"/>
    <w:rsid w:val="00234E05"/>
    <w:rsid w:val="00235C5E"/>
    <w:rsid w:val="002372CE"/>
    <w:rsid w:val="00237307"/>
    <w:rsid w:val="00237688"/>
    <w:rsid w:val="00240580"/>
    <w:rsid w:val="0024132D"/>
    <w:rsid w:val="00243284"/>
    <w:rsid w:val="00245C42"/>
    <w:rsid w:val="00247511"/>
    <w:rsid w:val="00251227"/>
    <w:rsid w:val="002527D0"/>
    <w:rsid w:val="00253696"/>
    <w:rsid w:val="00253CA4"/>
    <w:rsid w:val="002545AE"/>
    <w:rsid w:val="00254F26"/>
    <w:rsid w:val="00256211"/>
    <w:rsid w:val="00260C24"/>
    <w:rsid w:val="002617B3"/>
    <w:rsid w:val="002628D9"/>
    <w:rsid w:val="002629B9"/>
    <w:rsid w:val="00262E0D"/>
    <w:rsid w:val="00263796"/>
    <w:rsid w:val="00264A16"/>
    <w:rsid w:val="00264C03"/>
    <w:rsid w:val="00264CBD"/>
    <w:rsid w:val="00264EF2"/>
    <w:rsid w:val="00265BA1"/>
    <w:rsid w:val="00265F0B"/>
    <w:rsid w:val="002663D3"/>
    <w:rsid w:val="00267371"/>
    <w:rsid w:val="00267BB9"/>
    <w:rsid w:val="00270517"/>
    <w:rsid w:val="00270E3C"/>
    <w:rsid w:val="00273C2D"/>
    <w:rsid w:val="00273FE2"/>
    <w:rsid w:val="002742E8"/>
    <w:rsid w:val="0027441C"/>
    <w:rsid w:val="00275F20"/>
    <w:rsid w:val="0028168A"/>
    <w:rsid w:val="00282990"/>
    <w:rsid w:val="002830E1"/>
    <w:rsid w:val="00283813"/>
    <w:rsid w:val="00284E1F"/>
    <w:rsid w:val="00284E27"/>
    <w:rsid w:val="002871A5"/>
    <w:rsid w:val="0028791E"/>
    <w:rsid w:val="00291B2C"/>
    <w:rsid w:val="00293CB1"/>
    <w:rsid w:val="00295FD1"/>
    <w:rsid w:val="0029622F"/>
    <w:rsid w:val="00297414"/>
    <w:rsid w:val="00297A67"/>
    <w:rsid w:val="002A0735"/>
    <w:rsid w:val="002A0759"/>
    <w:rsid w:val="002A0A6D"/>
    <w:rsid w:val="002A1184"/>
    <w:rsid w:val="002A3022"/>
    <w:rsid w:val="002A397D"/>
    <w:rsid w:val="002A4505"/>
    <w:rsid w:val="002A488F"/>
    <w:rsid w:val="002A54CF"/>
    <w:rsid w:val="002A7BB9"/>
    <w:rsid w:val="002B29E8"/>
    <w:rsid w:val="002B4999"/>
    <w:rsid w:val="002C02B3"/>
    <w:rsid w:val="002C1104"/>
    <w:rsid w:val="002C1E5A"/>
    <w:rsid w:val="002C578D"/>
    <w:rsid w:val="002C67A0"/>
    <w:rsid w:val="002D03AA"/>
    <w:rsid w:val="002D1C8E"/>
    <w:rsid w:val="002D2CD3"/>
    <w:rsid w:val="002D333A"/>
    <w:rsid w:val="002D46A5"/>
    <w:rsid w:val="002D4A18"/>
    <w:rsid w:val="002D4F3F"/>
    <w:rsid w:val="002E1285"/>
    <w:rsid w:val="002E1B53"/>
    <w:rsid w:val="002E3443"/>
    <w:rsid w:val="002E5160"/>
    <w:rsid w:val="002E6DA8"/>
    <w:rsid w:val="002F0089"/>
    <w:rsid w:val="002F0700"/>
    <w:rsid w:val="002F25FA"/>
    <w:rsid w:val="002F46CD"/>
    <w:rsid w:val="002F4AE6"/>
    <w:rsid w:val="002F568A"/>
    <w:rsid w:val="002F6345"/>
    <w:rsid w:val="002F6A5D"/>
    <w:rsid w:val="0030037B"/>
    <w:rsid w:val="00300D4E"/>
    <w:rsid w:val="00300D80"/>
    <w:rsid w:val="00302BBC"/>
    <w:rsid w:val="00302F0D"/>
    <w:rsid w:val="00305BE8"/>
    <w:rsid w:val="00306083"/>
    <w:rsid w:val="00307E77"/>
    <w:rsid w:val="00311428"/>
    <w:rsid w:val="00313690"/>
    <w:rsid w:val="00314832"/>
    <w:rsid w:val="00315AEF"/>
    <w:rsid w:val="0031639C"/>
    <w:rsid w:val="003208CB"/>
    <w:rsid w:val="00321BBF"/>
    <w:rsid w:val="0032371A"/>
    <w:rsid w:val="0032598D"/>
    <w:rsid w:val="00326872"/>
    <w:rsid w:val="0032790A"/>
    <w:rsid w:val="00333511"/>
    <w:rsid w:val="003337E4"/>
    <w:rsid w:val="00342BE0"/>
    <w:rsid w:val="00342C1F"/>
    <w:rsid w:val="00344129"/>
    <w:rsid w:val="003471D4"/>
    <w:rsid w:val="003502C5"/>
    <w:rsid w:val="00350E44"/>
    <w:rsid w:val="003521D7"/>
    <w:rsid w:val="00352CEB"/>
    <w:rsid w:val="00355A26"/>
    <w:rsid w:val="00355E10"/>
    <w:rsid w:val="00355F7B"/>
    <w:rsid w:val="003576D1"/>
    <w:rsid w:val="0036019D"/>
    <w:rsid w:val="00361F2B"/>
    <w:rsid w:val="00362851"/>
    <w:rsid w:val="003638D6"/>
    <w:rsid w:val="00364AE0"/>
    <w:rsid w:val="00365E13"/>
    <w:rsid w:val="0036728C"/>
    <w:rsid w:val="00367318"/>
    <w:rsid w:val="00372763"/>
    <w:rsid w:val="00373AF7"/>
    <w:rsid w:val="00373EDF"/>
    <w:rsid w:val="00374EA3"/>
    <w:rsid w:val="0037680F"/>
    <w:rsid w:val="00381BC8"/>
    <w:rsid w:val="003848D1"/>
    <w:rsid w:val="00385586"/>
    <w:rsid w:val="0038640D"/>
    <w:rsid w:val="00390E22"/>
    <w:rsid w:val="00392B02"/>
    <w:rsid w:val="00392F7A"/>
    <w:rsid w:val="00393951"/>
    <w:rsid w:val="00393CA9"/>
    <w:rsid w:val="00393CC1"/>
    <w:rsid w:val="00394431"/>
    <w:rsid w:val="003957F7"/>
    <w:rsid w:val="00395A04"/>
    <w:rsid w:val="00396428"/>
    <w:rsid w:val="0039738C"/>
    <w:rsid w:val="0039759D"/>
    <w:rsid w:val="003A16E3"/>
    <w:rsid w:val="003A322A"/>
    <w:rsid w:val="003A3392"/>
    <w:rsid w:val="003A4C06"/>
    <w:rsid w:val="003A53D4"/>
    <w:rsid w:val="003A5E15"/>
    <w:rsid w:val="003A6AD8"/>
    <w:rsid w:val="003A715D"/>
    <w:rsid w:val="003A7393"/>
    <w:rsid w:val="003B0470"/>
    <w:rsid w:val="003B1AC9"/>
    <w:rsid w:val="003B1F14"/>
    <w:rsid w:val="003B59AC"/>
    <w:rsid w:val="003B5CB6"/>
    <w:rsid w:val="003B7474"/>
    <w:rsid w:val="003C1089"/>
    <w:rsid w:val="003C18A4"/>
    <w:rsid w:val="003C35F9"/>
    <w:rsid w:val="003C3877"/>
    <w:rsid w:val="003C3B1B"/>
    <w:rsid w:val="003C41BA"/>
    <w:rsid w:val="003C5174"/>
    <w:rsid w:val="003C5E03"/>
    <w:rsid w:val="003C5F40"/>
    <w:rsid w:val="003C71C1"/>
    <w:rsid w:val="003D3472"/>
    <w:rsid w:val="003D3A19"/>
    <w:rsid w:val="003D3FA9"/>
    <w:rsid w:val="003D4B6A"/>
    <w:rsid w:val="003D5E7B"/>
    <w:rsid w:val="003D5EB2"/>
    <w:rsid w:val="003D60C4"/>
    <w:rsid w:val="003E1330"/>
    <w:rsid w:val="003E182C"/>
    <w:rsid w:val="003E1CF4"/>
    <w:rsid w:val="003E30C1"/>
    <w:rsid w:val="003E4063"/>
    <w:rsid w:val="003E4EB5"/>
    <w:rsid w:val="003E4F79"/>
    <w:rsid w:val="003E50BF"/>
    <w:rsid w:val="003E554F"/>
    <w:rsid w:val="003E557A"/>
    <w:rsid w:val="003E5AC9"/>
    <w:rsid w:val="003E5FE8"/>
    <w:rsid w:val="003E650F"/>
    <w:rsid w:val="003E69E0"/>
    <w:rsid w:val="003E6B89"/>
    <w:rsid w:val="003E7630"/>
    <w:rsid w:val="003E790E"/>
    <w:rsid w:val="003F006F"/>
    <w:rsid w:val="003F03D7"/>
    <w:rsid w:val="003F0741"/>
    <w:rsid w:val="003F1FBD"/>
    <w:rsid w:val="003F26DB"/>
    <w:rsid w:val="003F4383"/>
    <w:rsid w:val="003F576F"/>
    <w:rsid w:val="003F5922"/>
    <w:rsid w:val="003F5D7D"/>
    <w:rsid w:val="003F6CA0"/>
    <w:rsid w:val="0040057F"/>
    <w:rsid w:val="00400764"/>
    <w:rsid w:val="00401CAB"/>
    <w:rsid w:val="00402A2C"/>
    <w:rsid w:val="00403AEC"/>
    <w:rsid w:val="00404679"/>
    <w:rsid w:val="00405A40"/>
    <w:rsid w:val="00405EBF"/>
    <w:rsid w:val="00406591"/>
    <w:rsid w:val="004071C3"/>
    <w:rsid w:val="0040753F"/>
    <w:rsid w:val="00410A53"/>
    <w:rsid w:val="00412D7C"/>
    <w:rsid w:val="00413338"/>
    <w:rsid w:val="00414278"/>
    <w:rsid w:val="0041630B"/>
    <w:rsid w:val="004169BD"/>
    <w:rsid w:val="00417759"/>
    <w:rsid w:val="0042218E"/>
    <w:rsid w:val="00424F6E"/>
    <w:rsid w:val="00425E89"/>
    <w:rsid w:val="0043140B"/>
    <w:rsid w:val="00433458"/>
    <w:rsid w:val="00434360"/>
    <w:rsid w:val="00434BB3"/>
    <w:rsid w:val="00435C5D"/>
    <w:rsid w:val="00437A7D"/>
    <w:rsid w:val="00441E84"/>
    <w:rsid w:val="00442CB2"/>
    <w:rsid w:val="00443156"/>
    <w:rsid w:val="0044392C"/>
    <w:rsid w:val="00443B6E"/>
    <w:rsid w:val="00444DB9"/>
    <w:rsid w:val="00445FDA"/>
    <w:rsid w:val="00446023"/>
    <w:rsid w:val="00446C17"/>
    <w:rsid w:val="004535E6"/>
    <w:rsid w:val="0045457B"/>
    <w:rsid w:val="00454E59"/>
    <w:rsid w:val="00455412"/>
    <w:rsid w:val="00455596"/>
    <w:rsid w:val="004557AD"/>
    <w:rsid w:val="004561F4"/>
    <w:rsid w:val="0045753F"/>
    <w:rsid w:val="00461C79"/>
    <w:rsid w:val="0046662A"/>
    <w:rsid w:val="00472235"/>
    <w:rsid w:val="00472F71"/>
    <w:rsid w:val="004731A6"/>
    <w:rsid w:val="004738AC"/>
    <w:rsid w:val="00473BC6"/>
    <w:rsid w:val="00476B3B"/>
    <w:rsid w:val="00476C29"/>
    <w:rsid w:val="00476DAB"/>
    <w:rsid w:val="00480448"/>
    <w:rsid w:val="004823F6"/>
    <w:rsid w:val="00482D0A"/>
    <w:rsid w:val="00483B72"/>
    <w:rsid w:val="0048636B"/>
    <w:rsid w:val="0048665B"/>
    <w:rsid w:val="004868FB"/>
    <w:rsid w:val="00486E21"/>
    <w:rsid w:val="00486F1A"/>
    <w:rsid w:val="00487A8F"/>
    <w:rsid w:val="00494FBC"/>
    <w:rsid w:val="00495E28"/>
    <w:rsid w:val="00495EA2"/>
    <w:rsid w:val="00495FBE"/>
    <w:rsid w:val="00496649"/>
    <w:rsid w:val="004969B3"/>
    <w:rsid w:val="00497C5B"/>
    <w:rsid w:val="004A09F6"/>
    <w:rsid w:val="004A19C1"/>
    <w:rsid w:val="004A28FD"/>
    <w:rsid w:val="004A2E12"/>
    <w:rsid w:val="004A349B"/>
    <w:rsid w:val="004A6487"/>
    <w:rsid w:val="004A6C8B"/>
    <w:rsid w:val="004A7551"/>
    <w:rsid w:val="004B13A6"/>
    <w:rsid w:val="004B3B50"/>
    <w:rsid w:val="004B5F62"/>
    <w:rsid w:val="004B77C1"/>
    <w:rsid w:val="004B7D58"/>
    <w:rsid w:val="004C05A7"/>
    <w:rsid w:val="004C1542"/>
    <w:rsid w:val="004C1B7A"/>
    <w:rsid w:val="004C3315"/>
    <w:rsid w:val="004C3F4D"/>
    <w:rsid w:val="004C52BC"/>
    <w:rsid w:val="004C6118"/>
    <w:rsid w:val="004C747E"/>
    <w:rsid w:val="004D327F"/>
    <w:rsid w:val="004D4912"/>
    <w:rsid w:val="004D7837"/>
    <w:rsid w:val="004E331A"/>
    <w:rsid w:val="004E3CCE"/>
    <w:rsid w:val="004E52C7"/>
    <w:rsid w:val="004F2963"/>
    <w:rsid w:val="004F3441"/>
    <w:rsid w:val="004F45F5"/>
    <w:rsid w:val="004F56F1"/>
    <w:rsid w:val="004F5E9A"/>
    <w:rsid w:val="005032D5"/>
    <w:rsid w:val="005043FA"/>
    <w:rsid w:val="00506DB9"/>
    <w:rsid w:val="00506DD9"/>
    <w:rsid w:val="00510315"/>
    <w:rsid w:val="005107FF"/>
    <w:rsid w:val="00511074"/>
    <w:rsid w:val="005113DA"/>
    <w:rsid w:val="005119AA"/>
    <w:rsid w:val="00512B8F"/>
    <w:rsid w:val="0051375B"/>
    <w:rsid w:val="00513B45"/>
    <w:rsid w:val="0051511A"/>
    <w:rsid w:val="00515E64"/>
    <w:rsid w:val="00515EFA"/>
    <w:rsid w:val="00515FD6"/>
    <w:rsid w:val="005170D6"/>
    <w:rsid w:val="005172BC"/>
    <w:rsid w:val="005173A5"/>
    <w:rsid w:val="00517685"/>
    <w:rsid w:val="005202E2"/>
    <w:rsid w:val="00522F2F"/>
    <w:rsid w:val="00524912"/>
    <w:rsid w:val="00527927"/>
    <w:rsid w:val="005307CB"/>
    <w:rsid w:val="005348BF"/>
    <w:rsid w:val="00541F43"/>
    <w:rsid w:val="0054235B"/>
    <w:rsid w:val="00547C25"/>
    <w:rsid w:val="005508D1"/>
    <w:rsid w:val="00553EB7"/>
    <w:rsid w:val="00553FEC"/>
    <w:rsid w:val="0055440E"/>
    <w:rsid w:val="00554A33"/>
    <w:rsid w:val="00556545"/>
    <w:rsid w:val="00560191"/>
    <w:rsid w:val="005611AC"/>
    <w:rsid w:val="005611BB"/>
    <w:rsid w:val="00563B02"/>
    <w:rsid w:val="00563CF0"/>
    <w:rsid w:val="00566387"/>
    <w:rsid w:val="0057116A"/>
    <w:rsid w:val="00572D60"/>
    <w:rsid w:val="00573A71"/>
    <w:rsid w:val="00575E41"/>
    <w:rsid w:val="005815CC"/>
    <w:rsid w:val="00583B9F"/>
    <w:rsid w:val="00584FF3"/>
    <w:rsid w:val="00586082"/>
    <w:rsid w:val="005867CF"/>
    <w:rsid w:val="00591CC4"/>
    <w:rsid w:val="005943F1"/>
    <w:rsid w:val="005965B4"/>
    <w:rsid w:val="00596E4F"/>
    <w:rsid w:val="00597449"/>
    <w:rsid w:val="00597F11"/>
    <w:rsid w:val="005A3149"/>
    <w:rsid w:val="005A321B"/>
    <w:rsid w:val="005A507A"/>
    <w:rsid w:val="005A536A"/>
    <w:rsid w:val="005A5D34"/>
    <w:rsid w:val="005A624F"/>
    <w:rsid w:val="005A6431"/>
    <w:rsid w:val="005A7B14"/>
    <w:rsid w:val="005A7D61"/>
    <w:rsid w:val="005B1635"/>
    <w:rsid w:val="005B2118"/>
    <w:rsid w:val="005B2913"/>
    <w:rsid w:val="005B2A2E"/>
    <w:rsid w:val="005B741A"/>
    <w:rsid w:val="005B7827"/>
    <w:rsid w:val="005B7B57"/>
    <w:rsid w:val="005B7B91"/>
    <w:rsid w:val="005C28E5"/>
    <w:rsid w:val="005C4659"/>
    <w:rsid w:val="005C4E03"/>
    <w:rsid w:val="005C5BFC"/>
    <w:rsid w:val="005C6507"/>
    <w:rsid w:val="005C7B72"/>
    <w:rsid w:val="005D09A4"/>
    <w:rsid w:val="005D5996"/>
    <w:rsid w:val="005E0501"/>
    <w:rsid w:val="005E2587"/>
    <w:rsid w:val="005E2ED2"/>
    <w:rsid w:val="005E2FE2"/>
    <w:rsid w:val="005E5C5F"/>
    <w:rsid w:val="005E798A"/>
    <w:rsid w:val="005F0346"/>
    <w:rsid w:val="005F1371"/>
    <w:rsid w:val="005F3079"/>
    <w:rsid w:val="005F5666"/>
    <w:rsid w:val="005F5ACA"/>
    <w:rsid w:val="005F7EEB"/>
    <w:rsid w:val="006004B6"/>
    <w:rsid w:val="006028A0"/>
    <w:rsid w:val="00611281"/>
    <w:rsid w:val="00616587"/>
    <w:rsid w:val="00616DC8"/>
    <w:rsid w:val="006217E7"/>
    <w:rsid w:val="00621F1E"/>
    <w:rsid w:val="006237A8"/>
    <w:rsid w:val="00623D7E"/>
    <w:rsid w:val="00623F76"/>
    <w:rsid w:val="0062658D"/>
    <w:rsid w:val="006269AA"/>
    <w:rsid w:val="00627829"/>
    <w:rsid w:val="006332E5"/>
    <w:rsid w:val="00633D2E"/>
    <w:rsid w:val="006341E3"/>
    <w:rsid w:val="00634790"/>
    <w:rsid w:val="00635BE5"/>
    <w:rsid w:val="00637AAA"/>
    <w:rsid w:val="00637B7E"/>
    <w:rsid w:val="00641460"/>
    <w:rsid w:val="00641662"/>
    <w:rsid w:val="00641DBC"/>
    <w:rsid w:val="00643F36"/>
    <w:rsid w:val="006449BC"/>
    <w:rsid w:val="006452C8"/>
    <w:rsid w:val="00646ECE"/>
    <w:rsid w:val="0065232D"/>
    <w:rsid w:val="006527F9"/>
    <w:rsid w:val="00653AC4"/>
    <w:rsid w:val="006553F0"/>
    <w:rsid w:val="00657643"/>
    <w:rsid w:val="0066538F"/>
    <w:rsid w:val="0066643E"/>
    <w:rsid w:val="00667F77"/>
    <w:rsid w:val="00670401"/>
    <w:rsid w:val="00671DFC"/>
    <w:rsid w:val="006723F8"/>
    <w:rsid w:val="00672426"/>
    <w:rsid w:val="00672B70"/>
    <w:rsid w:val="00673C5B"/>
    <w:rsid w:val="0067475D"/>
    <w:rsid w:val="0067628F"/>
    <w:rsid w:val="00680186"/>
    <w:rsid w:val="00681BB1"/>
    <w:rsid w:val="00681C18"/>
    <w:rsid w:val="00682D1E"/>
    <w:rsid w:val="00684FF3"/>
    <w:rsid w:val="00685152"/>
    <w:rsid w:val="0068588A"/>
    <w:rsid w:val="00685920"/>
    <w:rsid w:val="006860A0"/>
    <w:rsid w:val="006919B5"/>
    <w:rsid w:val="00691F76"/>
    <w:rsid w:val="006922BA"/>
    <w:rsid w:val="00692433"/>
    <w:rsid w:val="00693626"/>
    <w:rsid w:val="00694A5B"/>
    <w:rsid w:val="006953B7"/>
    <w:rsid w:val="006966BA"/>
    <w:rsid w:val="0069721C"/>
    <w:rsid w:val="006A1875"/>
    <w:rsid w:val="006A2FA1"/>
    <w:rsid w:val="006A31F6"/>
    <w:rsid w:val="006A40DA"/>
    <w:rsid w:val="006A47E9"/>
    <w:rsid w:val="006A59C6"/>
    <w:rsid w:val="006A7BD3"/>
    <w:rsid w:val="006B061F"/>
    <w:rsid w:val="006B1245"/>
    <w:rsid w:val="006B2F9A"/>
    <w:rsid w:val="006B38F4"/>
    <w:rsid w:val="006B499A"/>
    <w:rsid w:val="006B51DF"/>
    <w:rsid w:val="006B7006"/>
    <w:rsid w:val="006B75C0"/>
    <w:rsid w:val="006C0C36"/>
    <w:rsid w:val="006C0CE4"/>
    <w:rsid w:val="006C33BF"/>
    <w:rsid w:val="006C3B59"/>
    <w:rsid w:val="006C520D"/>
    <w:rsid w:val="006C6A3E"/>
    <w:rsid w:val="006C6B6D"/>
    <w:rsid w:val="006C70CC"/>
    <w:rsid w:val="006D0708"/>
    <w:rsid w:val="006D0786"/>
    <w:rsid w:val="006D0BB2"/>
    <w:rsid w:val="006D0FF7"/>
    <w:rsid w:val="006D1D35"/>
    <w:rsid w:val="006D2CF0"/>
    <w:rsid w:val="006D4DE4"/>
    <w:rsid w:val="006D7749"/>
    <w:rsid w:val="006D7B2A"/>
    <w:rsid w:val="006E02AC"/>
    <w:rsid w:val="006E1B27"/>
    <w:rsid w:val="006E3FC0"/>
    <w:rsid w:val="006E4D74"/>
    <w:rsid w:val="006E5824"/>
    <w:rsid w:val="006E6A1B"/>
    <w:rsid w:val="006E6FCD"/>
    <w:rsid w:val="006E7CAC"/>
    <w:rsid w:val="006E7E58"/>
    <w:rsid w:val="006F0157"/>
    <w:rsid w:val="006F1BFC"/>
    <w:rsid w:val="006F294A"/>
    <w:rsid w:val="006F3937"/>
    <w:rsid w:val="006F4C19"/>
    <w:rsid w:val="006F4E29"/>
    <w:rsid w:val="006F512C"/>
    <w:rsid w:val="00703B7F"/>
    <w:rsid w:val="007043EB"/>
    <w:rsid w:val="0070451A"/>
    <w:rsid w:val="0070473B"/>
    <w:rsid w:val="00707286"/>
    <w:rsid w:val="00710030"/>
    <w:rsid w:val="00712041"/>
    <w:rsid w:val="007120CC"/>
    <w:rsid w:val="00712417"/>
    <w:rsid w:val="0071355F"/>
    <w:rsid w:val="007141D2"/>
    <w:rsid w:val="00717CFF"/>
    <w:rsid w:val="00720977"/>
    <w:rsid w:val="007244F6"/>
    <w:rsid w:val="0072676D"/>
    <w:rsid w:val="007275A1"/>
    <w:rsid w:val="00727A75"/>
    <w:rsid w:val="00730D51"/>
    <w:rsid w:val="007324D5"/>
    <w:rsid w:val="00732FD4"/>
    <w:rsid w:val="007338E0"/>
    <w:rsid w:val="0073402A"/>
    <w:rsid w:val="007350DE"/>
    <w:rsid w:val="0073539E"/>
    <w:rsid w:val="0073559C"/>
    <w:rsid w:val="0073644E"/>
    <w:rsid w:val="007373B1"/>
    <w:rsid w:val="00737AB4"/>
    <w:rsid w:val="007407A0"/>
    <w:rsid w:val="0074120A"/>
    <w:rsid w:val="007427F2"/>
    <w:rsid w:val="00743391"/>
    <w:rsid w:val="0074576D"/>
    <w:rsid w:val="00754B8B"/>
    <w:rsid w:val="0075647C"/>
    <w:rsid w:val="00756B4C"/>
    <w:rsid w:val="007574F6"/>
    <w:rsid w:val="00761BB2"/>
    <w:rsid w:val="0076251F"/>
    <w:rsid w:val="00767535"/>
    <w:rsid w:val="00770112"/>
    <w:rsid w:val="0077023C"/>
    <w:rsid w:val="0077078E"/>
    <w:rsid w:val="00771B36"/>
    <w:rsid w:val="007751BF"/>
    <w:rsid w:val="007778FF"/>
    <w:rsid w:val="00777EE0"/>
    <w:rsid w:val="00782C4A"/>
    <w:rsid w:val="00783315"/>
    <w:rsid w:val="0078506E"/>
    <w:rsid w:val="0078652B"/>
    <w:rsid w:val="00786B0A"/>
    <w:rsid w:val="00787407"/>
    <w:rsid w:val="00787A0D"/>
    <w:rsid w:val="00787E74"/>
    <w:rsid w:val="007917F3"/>
    <w:rsid w:val="007919D8"/>
    <w:rsid w:val="00792D97"/>
    <w:rsid w:val="00796475"/>
    <w:rsid w:val="007A0FA6"/>
    <w:rsid w:val="007A3DB8"/>
    <w:rsid w:val="007A5663"/>
    <w:rsid w:val="007A5F24"/>
    <w:rsid w:val="007A62AE"/>
    <w:rsid w:val="007B00DD"/>
    <w:rsid w:val="007B1007"/>
    <w:rsid w:val="007B3FE7"/>
    <w:rsid w:val="007B55A1"/>
    <w:rsid w:val="007B64B6"/>
    <w:rsid w:val="007B6810"/>
    <w:rsid w:val="007B6E71"/>
    <w:rsid w:val="007B7301"/>
    <w:rsid w:val="007B7962"/>
    <w:rsid w:val="007C3DEE"/>
    <w:rsid w:val="007C4677"/>
    <w:rsid w:val="007C4FDE"/>
    <w:rsid w:val="007C784D"/>
    <w:rsid w:val="007D0458"/>
    <w:rsid w:val="007D1C0E"/>
    <w:rsid w:val="007D3929"/>
    <w:rsid w:val="007D43B8"/>
    <w:rsid w:val="007D5CDA"/>
    <w:rsid w:val="007D5F7C"/>
    <w:rsid w:val="007D667F"/>
    <w:rsid w:val="007D6A43"/>
    <w:rsid w:val="007D70EE"/>
    <w:rsid w:val="007D7713"/>
    <w:rsid w:val="007E0AF0"/>
    <w:rsid w:val="007E1947"/>
    <w:rsid w:val="007E1C39"/>
    <w:rsid w:val="007E20D5"/>
    <w:rsid w:val="007E52F8"/>
    <w:rsid w:val="007F2A25"/>
    <w:rsid w:val="007F2B47"/>
    <w:rsid w:val="007F4A81"/>
    <w:rsid w:val="007F6628"/>
    <w:rsid w:val="007F6FBF"/>
    <w:rsid w:val="008028C2"/>
    <w:rsid w:val="00802C2B"/>
    <w:rsid w:val="0080349B"/>
    <w:rsid w:val="0080392B"/>
    <w:rsid w:val="00803CBE"/>
    <w:rsid w:val="00803E83"/>
    <w:rsid w:val="0081088D"/>
    <w:rsid w:val="008110A6"/>
    <w:rsid w:val="008114FF"/>
    <w:rsid w:val="008148A5"/>
    <w:rsid w:val="0081586B"/>
    <w:rsid w:val="00817CA1"/>
    <w:rsid w:val="00820DD8"/>
    <w:rsid w:val="00822394"/>
    <w:rsid w:val="0082285A"/>
    <w:rsid w:val="00822F0B"/>
    <w:rsid w:val="0082370D"/>
    <w:rsid w:val="008259D9"/>
    <w:rsid w:val="00825ECA"/>
    <w:rsid w:val="00826229"/>
    <w:rsid w:val="00834691"/>
    <w:rsid w:val="00834BC2"/>
    <w:rsid w:val="008354B1"/>
    <w:rsid w:val="00835AB4"/>
    <w:rsid w:val="008362CA"/>
    <w:rsid w:val="008363AC"/>
    <w:rsid w:val="008408F7"/>
    <w:rsid w:val="00840937"/>
    <w:rsid w:val="0084119F"/>
    <w:rsid w:val="00842382"/>
    <w:rsid w:val="00843EB5"/>
    <w:rsid w:val="008445CB"/>
    <w:rsid w:val="00844D38"/>
    <w:rsid w:val="00844E2A"/>
    <w:rsid w:val="00847BC8"/>
    <w:rsid w:val="00853153"/>
    <w:rsid w:val="00853E72"/>
    <w:rsid w:val="008551A5"/>
    <w:rsid w:val="0085547A"/>
    <w:rsid w:val="00856661"/>
    <w:rsid w:val="008568D4"/>
    <w:rsid w:val="008569C7"/>
    <w:rsid w:val="00857286"/>
    <w:rsid w:val="00857C11"/>
    <w:rsid w:val="00860DAF"/>
    <w:rsid w:val="008615ED"/>
    <w:rsid w:val="00863F4D"/>
    <w:rsid w:val="008709F7"/>
    <w:rsid w:val="00872B8B"/>
    <w:rsid w:val="00872BE9"/>
    <w:rsid w:val="00873990"/>
    <w:rsid w:val="00874C8C"/>
    <w:rsid w:val="00876F0A"/>
    <w:rsid w:val="0087713E"/>
    <w:rsid w:val="0087774F"/>
    <w:rsid w:val="008779A5"/>
    <w:rsid w:val="008810AC"/>
    <w:rsid w:val="00882EF8"/>
    <w:rsid w:val="00883390"/>
    <w:rsid w:val="0088340D"/>
    <w:rsid w:val="008840CE"/>
    <w:rsid w:val="0088423A"/>
    <w:rsid w:val="00886A1C"/>
    <w:rsid w:val="00886B68"/>
    <w:rsid w:val="00886FB5"/>
    <w:rsid w:val="008877E3"/>
    <w:rsid w:val="00887841"/>
    <w:rsid w:val="00887F11"/>
    <w:rsid w:val="00890530"/>
    <w:rsid w:val="0089093F"/>
    <w:rsid w:val="00890C5E"/>
    <w:rsid w:val="00890CD0"/>
    <w:rsid w:val="008924C8"/>
    <w:rsid w:val="00893364"/>
    <w:rsid w:val="008950C3"/>
    <w:rsid w:val="0089666C"/>
    <w:rsid w:val="00896BFF"/>
    <w:rsid w:val="008A0A87"/>
    <w:rsid w:val="008A17EB"/>
    <w:rsid w:val="008A181A"/>
    <w:rsid w:val="008A2A0A"/>
    <w:rsid w:val="008A35C6"/>
    <w:rsid w:val="008A3AF6"/>
    <w:rsid w:val="008A4003"/>
    <w:rsid w:val="008B08C0"/>
    <w:rsid w:val="008B249A"/>
    <w:rsid w:val="008B34A6"/>
    <w:rsid w:val="008B3C3B"/>
    <w:rsid w:val="008C06C8"/>
    <w:rsid w:val="008C2195"/>
    <w:rsid w:val="008C3817"/>
    <w:rsid w:val="008C3D49"/>
    <w:rsid w:val="008C64B0"/>
    <w:rsid w:val="008C6AA7"/>
    <w:rsid w:val="008D22B4"/>
    <w:rsid w:val="008D27F1"/>
    <w:rsid w:val="008D28D3"/>
    <w:rsid w:val="008D59FE"/>
    <w:rsid w:val="008D5B57"/>
    <w:rsid w:val="008D6214"/>
    <w:rsid w:val="008D6CED"/>
    <w:rsid w:val="008D7263"/>
    <w:rsid w:val="008E084D"/>
    <w:rsid w:val="008E0872"/>
    <w:rsid w:val="008E0F27"/>
    <w:rsid w:val="008E1210"/>
    <w:rsid w:val="008E239A"/>
    <w:rsid w:val="008E3670"/>
    <w:rsid w:val="008E3E5D"/>
    <w:rsid w:val="008E4E2D"/>
    <w:rsid w:val="008E5C9B"/>
    <w:rsid w:val="008E75B1"/>
    <w:rsid w:val="008E77A3"/>
    <w:rsid w:val="008E796F"/>
    <w:rsid w:val="008F081E"/>
    <w:rsid w:val="008F0F2A"/>
    <w:rsid w:val="008F0F91"/>
    <w:rsid w:val="008F4214"/>
    <w:rsid w:val="008F6557"/>
    <w:rsid w:val="008F6EB9"/>
    <w:rsid w:val="008F7715"/>
    <w:rsid w:val="00900D4E"/>
    <w:rsid w:val="009021A5"/>
    <w:rsid w:val="009026C1"/>
    <w:rsid w:val="00904883"/>
    <w:rsid w:val="00904AFB"/>
    <w:rsid w:val="00906171"/>
    <w:rsid w:val="0091037E"/>
    <w:rsid w:val="00910D8E"/>
    <w:rsid w:val="00921191"/>
    <w:rsid w:val="009213BC"/>
    <w:rsid w:val="00922949"/>
    <w:rsid w:val="00922A54"/>
    <w:rsid w:val="00923604"/>
    <w:rsid w:val="0092B68E"/>
    <w:rsid w:val="009312D4"/>
    <w:rsid w:val="00931981"/>
    <w:rsid w:val="00931AC6"/>
    <w:rsid w:val="00931C67"/>
    <w:rsid w:val="00935A97"/>
    <w:rsid w:val="0094067E"/>
    <w:rsid w:val="00941571"/>
    <w:rsid w:val="0094376C"/>
    <w:rsid w:val="00944BB7"/>
    <w:rsid w:val="00945420"/>
    <w:rsid w:val="00950517"/>
    <w:rsid w:val="00950C75"/>
    <w:rsid w:val="00953E33"/>
    <w:rsid w:val="00955F6C"/>
    <w:rsid w:val="0095696C"/>
    <w:rsid w:val="00957EB9"/>
    <w:rsid w:val="009629D3"/>
    <w:rsid w:val="00964676"/>
    <w:rsid w:val="00965182"/>
    <w:rsid w:val="009658B2"/>
    <w:rsid w:val="0096685E"/>
    <w:rsid w:val="00970143"/>
    <w:rsid w:val="00970E69"/>
    <w:rsid w:val="00971821"/>
    <w:rsid w:val="00973A05"/>
    <w:rsid w:val="00975C9A"/>
    <w:rsid w:val="00976CC0"/>
    <w:rsid w:val="00976FBC"/>
    <w:rsid w:val="009774C9"/>
    <w:rsid w:val="00977669"/>
    <w:rsid w:val="0098198F"/>
    <w:rsid w:val="00981A5B"/>
    <w:rsid w:val="00981B09"/>
    <w:rsid w:val="009842EA"/>
    <w:rsid w:val="0098479E"/>
    <w:rsid w:val="00985363"/>
    <w:rsid w:val="00985CD5"/>
    <w:rsid w:val="00986BFD"/>
    <w:rsid w:val="0099039C"/>
    <w:rsid w:val="0099165E"/>
    <w:rsid w:val="009919D1"/>
    <w:rsid w:val="00993176"/>
    <w:rsid w:val="0099459B"/>
    <w:rsid w:val="00995A95"/>
    <w:rsid w:val="009A5774"/>
    <w:rsid w:val="009A6C75"/>
    <w:rsid w:val="009A6E5A"/>
    <w:rsid w:val="009A7542"/>
    <w:rsid w:val="009B0C98"/>
    <w:rsid w:val="009B1E51"/>
    <w:rsid w:val="009B39B3"/>
    <w:rsid w:val="009B3E58"/>
    <w:rsid w:val="009B52FE"/>
    <w:rsid w:val="009B77E3"/>
    <w:rsid w:val="009C2133"/>
    <w:rsid w:val="009C21F8"/>
    <w:rsid w:val="009C2D48"/>
    <w:rsid w:val="009C386F"/>
    <w:rsid w:val="009C4B21"/>
    <w:rsid w:val="009C64AE"/>
    <w:rsid w:val="009C7CE8"/>
    <w:rsid w:val="009D0051"/>
    <w:rsid w:val="009D00E1"/>
    <w:rsid w:val="009D093D"/>
    <w:rsid w:val="009D0CE9"/>
    <w:rsid w:val="009D313A"/>
    <w:rsid w:val="009D350E"/>
    <w:rsid w:val="009D49F7"/>
    <w:rsid w:val="009D6443"/>
    <w:rsid w:val="009D64C8"/>
    <w:rsid w:val="009D6D84"/>
    <w:rsid w:val="009D76A0"/>
    <w:rsid w:val="009E0C84"/>
    <w:rsid w:val="009E28C1"/>
    <w:rsid w:val="009E2FE2"/>
    <w:rsid w:val="009E387D"/>
    <w:rsid w:val="009E3C2D"/>
    <w:rsid w:val="009E4227"/>
    <w:rsid w:val="009E4972"/>
    <w:rsid w:val="009E4C49"/>
    <w:rsid w:val="009E68BD"/>
    <w:rsid w:val="009F11BE"/>
    <w:rsid w:val="009F21CC"/>
    <w:rsid w:val="009F2252"/>
    <w:rsid w:val="009F410B"/>
    <w:rsid w:val="009F482E"/>
    <w:rsid w:val="009F5160"/>
    <w:rsid w:val="009F743F"/>
    <w:rsid w:val="00A027FC"/>
    <w:rsid w:val="00A052FA"/>
    <w:rsid w:val="00A05591"/>
    <w:rsid w:val="00A05A4B"/>
    <w:rsid w:val="00A05C98"/>
    <w:rsid w:val="00A07267"/>
    <w:rsid w:val="00A072BA"/>
    <w:rsid w:val="00A110D1"/>
    <w:rsid w:val="00A1210C"/>
    <w:rsid w:val="00A121CF"/>
    <w:rsid w:val="00A132CA"/>
    <w:rsid w:val="00A13384"/>
    <w:rsid w:val="00A13764"/>
    <w:rsid w:val="00A140DB"/>
    <w:rsid w:val="00A165B1"/>
    <w:rsid w:val="00A16F0B"/>
    <w:rsid w:val="00A20C8F"/>
    <w:rsid w:val="00A215C1"/>
    <w:rsid w:val="00A24050"/>
    <w:rsid w:val="00A2414E"/>
    <w:rsid w:val="00A2465C"/>
    <w:rsid w:val="00A25319"/>
    <w:rsid w:val="00A25824"/>
    <w:rsid w:val="00A324E4"/>
    <w:rsid w:val="00A325E9"/>
    <w:rsid w:val="00A327CE"/>
    <w:rsid w:val="00A32FF6"/>
    <w:rsid w:val="00A3401E"/>
    <w:rsid w:val="00A34364"/>
    <w:rsid w:val="00A344EE"/>
    <w:rsid w:val="00A36997"/>
    <w:rsid w:val="00A40D12"/>
    <w:rsid w:val="00A410F1"/>
    <w:rsid w:val="00A426EC"/>
    <w:rsid w:val="00A4335E"/>
    <w:rsid w:val="00A439B4"/>
    <w:rsid w:val="00A44843"/>
    <w:rsid w:val="00A45818"/>
    <w:rsid w:val="00A465CF"/>
    <w:rsid w:val="00A46823"/>
    <w:rsid w:val="00A47568"/>
    <w:rsid w:val="00A477CC"/>
    <w:rsid w:val="00A51F32"/>
    <w:rsid w:val="00A52CEB"/>
    <w:rsid w:val="00A53986"/>
    <w:rsid w:val="00A53CBA"/>
    <w:rsid w:val="00A542FB"/>
    <w:rsid w:val="00A550EF"/>
    <w:rsid w:val="00A6141E"/>
    <w:rsid w:val="00A62782"/>
    <w:rsid w:val="00A62B88"/>
    <w:rsid w:val="00A635D9"/>
    <w:rsid w:val="00A6372D"/>
    <w:rsid w:val="00A663E4"/>
    <w:rsid w:val="00A707C6"/>
    <w:rsid w:val="00A72C1C"/>
    <w:rsid w:val="00A75538"/>
    <w:rsid w:val="00A7799F"/>
    <w:rsid w:val="00A805B5"/>
    <w:rsid w:val="00A83304"/>
    <w:rsid w:val="00A8388A"/>
    <w:rsid w:val="00A84CE0"/>
    <w:rsid w:val="00A84E8F"/>
    <w:rsid w:val="00A84EC5"/>
    <w:rsid w:val="00A85DCF"/>
    <w:rsid w:val="00A85EB1"/>
    <w:rsid w:val="00A86CC6"/>
    <w:rsid w:val="00A87237"/>
    <w:rsid w:val="00A8731E"/>
    <w:rsid w:val="00A90773"/>
    <w:rsid w:val="00A91315"/>
    <w:rsid w:val="00A92538"/>
    <w:rsid w:val="00A93096"/>
    <w:rsid w:val="00A95559"/>
    <w:rsid w:val="00A95EEC"/>
    <w:rsid w:val="00A96CDB"/>
    <w:rsid w:val="00A97794"/>
    <w:rsid w:val="00AA0D32"/>
    <w:rsid w:val="00AA2F7E"/>
    <w:rsid w:val="00AA35EF"/>
    <w:rsid w:val="00AA3B81"/>
    <w:rsid w:val="00AA3FC7"/>
    <w:rsid w:val="00AA4A34"/>
    <w:rsid w:val="00AA4F6C"/>
    <w:rsid w:val="00AA6241"/>
    <w:rsid w:val="00AA6F99"/>
    <w:rsid w:val="00AB06C3"/>
    <w:rsid w:val="00AB0BAC"/>
    <w:rsid w:val="00AB147F"/>
    <w:rsid w:val="00AB1B73"/>
    <w:rsid w:val="00AB320F"/>
    <w:rsid w:val="00AB53EE"/>
    <w:rsid w:val="00AB611C"/>
    <w:rsid w:val="00AC155D"/>
    <w:rsid w:val="00AC21C8"/>
    <w:rsid w:val="00AC2887"/>
    <w:rsid w:val="00AC332C"/>
    <w:rsid w:val="00AC46CC"/>
    <w:rsid w:val="00AC47FD"/>
    <w:rsid w:val="00AC4F88"/>
    <w:rsid w:val="00AC773F"/>
    <w:rsid w:val="00AD0D8D"/>
    <w:rsid w:val="00AD19E6"/>
    <w:rsid w:val="00AD260E"/>
    <w:rsid w:val="00AD2A26"/>
    <w:rsid w:val="00AD2BD5"/>
    <w:rsid w:val="00AD33A3"/>
    <w:rsid w:val="00AD4960"/>
    <w:rsid w:val="00AD55F0"/>
    <w:rsid w:val="00AD646F"/>
    <w:rsid w:val="00AD7197"/>
    <w:rsid w:val="00AD7BF3"/>
    <w:rsid w:val="00AE0EA0"/>
    <w:rsid w:val="00AE13CC"/>
    <w:rsid w:val="00AE2B1E"/>
    <w:rsid w:val="00AE409B"/>
    <w:rsid w:val="00AE45F4"/>
    <w:rsid w:val="00AE7B76"/>
    <w:rsid w:val="00AF01B0"/>
    <w:rsid w:val="00AF151E"/>
    <w:rsid w:val="00AF2F15"/>
    <w:rsid w:val="00AF3930"/>
    <w:rsid w:val="00AF3C77"/>
    <w:rsid w:val="00AF4659"/>
    <w:rsid w:val="00AF5535"/>
    <w:rsid w:val="00AF6F0B"/>
    <w:rsid w:val="00B00336"/>
    <w:rsid w:val="00B00D94"/>
    <w:rsid w:val="00B00E4D"/>
    <w:rsid w:val="00B039D6"/>
    <w:rsid w:val="00B04930"/>
    <w:rsid w:val="00B06290"/>
    <w:rsid w:val="00B07520"/>
    <w:rsid w:val="00B12579"/>
    <w:rsid w:val="00B13D46"/>
    <w:rsid w:val="00B145A1"/>
    <w:rsid w:val="00B16423"/>
    <w:rsid w:val="00B165DC"/>
    <w:rsid w:val="00B16751"/>
    <w:rsid w:val="00B20EC2"/>
    <w:rsid w:val="00B210C3"/>
    <w:rsid w:val="00B24C2F"/>
    <w:rsid w:val="00B272E9"/>
    <w:rsid w:val="00B30306"/>
    <w:rsid w:val="00B355FE"/>
    <w:rsid w:val="00B3594C"/>
    <w:rsid w:val="00B3696C"/>
    <w:rsid w:val="00B36BF4"/>
    <w:rsid w:val="00B40109"/>
    <w:rsid w:val="00B40876"/>
    <w:rsid w:val="00B42C5B"/>
    <w:rsid w:val="00B4570D"/>
    <w:rsid w:val="00B523AD"/>
    <w:rsid w:val="00B523B5"/>
    <w:rsid w:val="00B53198"/>
    <w:rsid w:val="00B532FC"/>
    <w:rsid w:val="00B5446A"/>
    <w:rsid w:val="00B54A82"/>
    <w:rsid w:val="00B5648D"/>
    <w:rsid w:val="00B56A3E"/>
    <w:rsid w:val="00B61F7F"/>
    <w:rsid w:val="00B62EF7"/>
    <w:rsid w:val="00B65E92"/>
    <w:rsid w:val="00B660BB"/>
    <w:rsid w:val="00B66A64"/>
    <w:rsid w:val="00B66CEF"/>
    <w:rsid w:val="00B66F11"/>
    <w:rsid w:val="00B67DCC"/>
    <w:rsid w:val="00B7012D"/>
    <w:rsid w:val="00B70F9B"/>
    <w:rsid w:val="00B716FF"/>
    <w:rsid w:val="00B7177B"/>
    <w:rsid w:val="00B718A1"/>
    <w:rsid w:val="00B724C6"/>
    <w:rsid w:val="00B73614"/>
    <w:rsid w:val="00B758DF"/>
    <w:rsid w:val="00B75F88"/>
    <w:rsid w:val="00B76040"/>
    <w:rsid w:val="00B76158"/>
    <w:rsid w:val="00B76578"/>
    <w:rsid w:val="00B770B7"/>
    <w:rsid w:val="00B77132"/>
    <w:rsid w:val="00B80367"/>
    <w:rsid w:val="00B80EDE"/>
    <w:rsid w:val="00B80F3D"/>
    <w:rsid w:val="00B81F7B"/>
    <w:rsid w:val="00B8224F"/>
    <w:rsid w:val="00B84D8B"/>
    <w:rsid w:val="00B85CC6"/>
    <w:rsid w:val="00B86E1D"/>
    <w:rsid w:val="00B87A29"/>
    <w:rsid w:val="00B90830"/>
    <w:rsid w:val="00B90C4A"/>
    <w:rsid w:val="00B912C2"/>
    <w:rsid w:val="00B940DC"/>
    <w:rsid w:val="00B946DE"/>
    <w:rsid w:val="00B968B5"/>
    <w:rsid w:val="00B9713D"/>
    <w:rsid w:val="00BA0317"/>
    <w:rsid w:val="00BA1D2D"/>
    <w:rsid w:val="00BA2CE2"/>
    <w:rsid w:val="00BA36F6"/>
    <w:rsid w:val="00BA384C"/>
    <w:rsid w:val="00BA4E2B"/>
    <w:rsid w:val="00BA5700"/>
    <w:rsid w:val="00BA586D"/>
    <w:rsid w:val="00BA5F12"/>
    <w:rsid w:val="00BA61FD"/>
    <w:rsid w:val="00BA77E0"/>
    <w:rsid w:val="00BA7F98"/>
    <w:rsid w:val="00BB076F"/>
    <w:rsid w:val="00BB08D6"/>
    <w:rsid w:val="00BB14E1"/>
    <w:rsid w:val="00BB20C2"/>
    <w:rsid w:val="00BB2312"/>
    <w:rsid w:val="00BB564E"/>
    <w:rsid w:val="00BB70F3"/>
    <w:rsid w:val="00BB764E"/>
    <w:rsid w:val="00BB785B"/>
    <w:rsid w:val="00BC4D5D"/>
    <w:rsid w:val="00BC4F07"/>
    <w:rsid w:val="00BC6112"/>
    <w:rsid w:val="00BC6231"/>
    <w:rsid w:val="00BC66F8"/>
    <w:rsid w:val="00BC6A60"/>
    <w:rsid w:val="00BC6AB0"/>
    <w:rsid w:val="00BC6F1E"/>
    <w:rsid w:val="00BC7103"/>
    <w:rsid w:val="00BD06F5"/>
    <w:rsid w:val="00BD0B5F"/>
    <w:rsid w:val="00BD0C71"/>
    <w:rsid w:val="00BD2191"/>
    <w:rsid w:val="00BD2582"/>
    <w:rsid w:val="00BD6365"/>
    <w:rsid w:val="00BD78A8"/>
    <w:rsid w:val="00BD7BE5"/>
    <w:rsid w:val="00BE2D2D"/>
    <w:rsid w:val="00BE3A2E"/>
    <w:rsid w:val="00BE53E7"/>
    <w:rsid w:val="00BE5612"/>
    <w:rsid w:val="00BE58E6"/>
    <w:rsid w:val="00BE7D8B"/>
    <w:rsid w:val="00BF1662"/>
    <w:rsid w:val="00BF410B"/>
    <w:rsid w:val="00BF5E97"/>
    <w:rsid w:val="00BF630D"/>
    <w:rsid w:val="00C02648"/>
    <w:rsid w:val="00C02B44"/>
    <w:rsid w:val="00C068C1"/>
    <w:rsid w:val="00C070D7"/>
    <w:rsid w:val="00C07D7C"/>
    <w:rsid w:val="00C140FA"/>
    <w:rsid w:val="00C145D9"/>
    <w:rsid w:val="00C1580A"/>
    <w:rsid w:val="00C16D69"/>
    <w:rsid w:val="00C25348"/>
    <w:rsid w:val="00C260A0"/>
    <w:rsid w:val="00C2699E"/>
    <w:rsid w:val="00C2732E"/>
    <w:rsid w:val="00C3090B"/>
    <w:rsid w:val="00C30969"/>
    <w:rsid w:val="00C30FBE"/>
    <w:rsid w:val="00C31BA7"/>
    <w:rsid w:val="00C33F31"/>
    <w:rsid w:val="00C357F5"/>
    <w:rsid w:val="00C3613D"/>
    <w:rsid w:val="00C378D2"/>
    <w:rsid w:val="00C40ACB"/>
    <w:rsid w:val="00C40B85"/>
    <w:rsid w:val="00C42005"/>
    <w:rsid w:val="00C4434A"/>
    <w:rsid w:val="00C516D7"/>
    <w:rsid w:val="00C52E9A"/>
    <w:rsid w:val="00C54828"/>
    <w:rsid w:val="00C54FFE"/>
    <w:rsid w:val="00C57113"/>
    <w:rsid w:val="00C61931"/>
    <w:rsid w:val="00C62975"/>
    <w:rsid w:val="00C64446"/>
    <w:rsid w:val="00C64BE5"/>
    <w:rsid w:val="00C665B7"/>
    <w:rsid w:val="00C66968"/>
    <w:rsid w:val="00C66A49"/>
    <w:rsid w:val="00C67C72"/>
    <w:rsid w:val="00C7069E"/>
    <w:rsid w:val="00C70BF8"/>
    <w:rsid w:val="00C7126A"/>
    <w:rsid w:val="00C72C39"/>
    <w:rsid w:val="00C73E4C"/>
    <w:rsid w:val="00C73E95"/>
    <w:rsid w:val="00C74520"/>
    <w:rsid w:val="00C7574E"/>
    <w:rsid w:val="00C76726"/>
    <w:rsid w:val="00C80C7E"/>
    <w:rsid w:val="00C847E0"/>
    <w:rsid w:val="00C85875"/>
    <w:rsid w:val="00C85C64"/>
    <w:rsid w:val="00C85DCC"/>
    <w:rsid w:val="00C85E6C"/>
    <w:rsid w:val="00C87225"/>
    <w:rsid w:val="00C87895"/>
    <w:rsid w:val="00C87EB6"/>
    <w:rsid w:val="00C906AF"/>
    <w:rsid w:val="00C908D6"/>
    <w:rsid w:val="00C93346"/>
    <w:rsid w:val="00C944D4"/>
    <w:rsid w:val="00C94AB6"/>
    <w:rsid w:val="00C96022"/>
    <w:rsid w:val="00C97673"/>
    <w:rsid w:val="00CA0125"/>
    <w:rsid w:val="00CA01B6"/>
    <w:rsid w:val="00CA04F7"/>
    <w:rsid w:val="00CA214A"/>
    <w:rsid w:val="00CA280D"/>
    <w:rsid w:val="00CA3AEA"/>
    <w:rsid w:val="00CA48CD"/>
    <w:rsid w:val="00CA5691"/>
    <w:rsid w:val="00CB0219"/>
    <w:rsid w:val="00CB12DE"/>
    <w:rsid w:val="00CB2399"/>
    <w:rsid w:val="00CB31E9"/>
    <w:rsid w:val="00CB35EA"/>
    <w:rsid w:val="00CB41FF"/>
    <w:rsid w:val="00CB5469"/>
    <w:rsid w:val="00CB6F46"/>
    <w:rsid w:val="00CB7A87"/>
    <w:rsid w:val="00CC1677"/>
    <w:rsid w:val="00CC21BC"/>
    <w:rsid w:val="00CC2307"/>
    <w:rsid w:val="00CC7529"/>
    <w:rsid w:val="00CD6ED2"/>
    <w:rsid w:val="00CE1247"/>
    <w:rsid w:val="00CE16CC"/>
    <w:rsid w:val="00CE268A"/>
    <w:rsid w:val="00CE36CD"/>
    <w:rsid w:val="00CE5734"/>
    <w:rsid w:val="00CE7A99"/>
    <w:rsid w:val="00CF062D"/>
    <w:rsid w:val="00CF196B"/>
    <w:rsid w:val="00CF298A"/>
    <w:rsid w:val="00CF3F66"/>
    <w:rsid w:val="00CF41D5"/>
    <w:rsid w:val="00CF7480"/>
    <w:rsid w:val="00D00351"/>
    <w:rsid w:val="00D003FC"/>
    <w:rsid w:val="00D031E2"/>
    <w:rsid w:val="00D05FAD"/>
    <w:rsid w:val="00D10238"/>
    <w:rsid w:val="00D11490"/>
    <w:rsid w:val="00D11538"/>
    <w:rsid w:val="00D11A6F"/>
    <w:rsid w:val="00D150C0"/>
    <w:rsid w:val="00D17759"/>
    <w:rsid w:val="00D17A66"/>
    <w:rsid w:val="00D2122C"/>
    <w:rsid w:val="00D21816"/>
    <w:rsid w:val="00D2211A"/>
    <w:rsid w:val="00D24657"/>
    <w:rsid w:val="00D2500F"/>
    <w:rsid w:val="00D255CC"/>
    <w:rsid w:val="00D26C80"/>
    <w:rsid w:val="00D3155B"/>
    <w:rsid w:val="00D32950"/>
    <w:rsid w:val="00D32E39"/>
    <w:rsid w:val="00D33A52"/>
    <w:rsid w:val="00D33EC0"/>
    <w:rsid w:val="00D35149"/>
    <w:rsid w:val="00D37AB9"/>
    <w:rsid w:val="00D4001F"/>
    <w:rsid w:val="00D42E80"/>
    <w:rsid w:val="00D44842"/>
    <w:rsid w:val="00D4691A"/>
    <w:rsid w:val="00D46C82"/>
    <w:rsid w:val="00D47CB5"/>
    <w:rsid w:val="00D517C1"/>
    <w:rsid w:val="00D52461"/>
    <w:rsid w:val="00D54148"/>
    <w:rsid w:val="00D55C95"/>
    <w:rsid w:val="00D5757C"/>
    <w:rsid w:val="00D61A06"/>
    <w:rsid w:val="00D6247B"/>
    <w:rsid w:val="00D657A2"/>
    <w:rsid w:val="00D65DA9"/>
    <w:rsid w:val="00D75776"/>
    <w:rsid w:val="00D76345"/>
    <w:rsid w:val="00D76414"/>
    <w:rsid w:val="00D76565"/>
    <w:rsid w:val="00D77225"/>
    <w:rsid w:val="00D77245"/>
    <w:rsid w:val="00D80FAE"/>
    <w:rsid w:val="00D82E37"/>
    <w:rsid w:val="00D83913"/>
    <w:rsid w:val="00D8517F"/>
    <w:rsid w:val="00D858B3"/>
    <w:rsid w:val="00D85D98"/>
    <w:rsid w:val="00D86CAA"/>
    <w:rsid w:val="00D901D5"/>
    <w:rsid w:val="00D91206"/>
    <w:rsid w:val="00D921B1"/>
    <w:rsid w:val="00D94D3F"/>
    <w:rsid w:val="00D9614F"/>
    <w:rsid w:val="00DA0D11"/>
    <w:rsid w:val="00DB2819"/>
    <w:rsid w:val="00DB44C1"/>
    <w:rsid w:val="00DB4E20"/>
    <w:rsid w:val="00DB7AAA"/>
    <w:rsid w:val="00DC0814"/>
    <w:rsid w:val="00DC20B8"/>
    <w:rsid w:val="00DC3243"/>
    <w:rsid w:val="00DC4197"/>
    <w:rsid w:val="00DC47E1"/>
    <w:rsid w:val="00DC5E62"/>
    <w:rsid w:val="00DD171C"/>
    <w:rsid w:val="00DD4BB9"/>
    <w:rsid w:val="00DD7201"/>
    <w:rsid w:val="00DE0699"/>
    <w:rsid w:val="00DE2AD5"/>
    <w:rsid w:val="00DE2B4C"/>
    <w:rsid w:val="00DE4ACE"/>
    <w:rsid w:val="00DE5542"/>
    <w:rsid w:val="00DE60C8"/>
    <w:rsid w:val="00DE6FFD"/>
    <w:rsid w:val="00DE70FD"/>
    <w:rsid w:val="00DF133B"/>
    <w:rsid w:val="00DF1B9B"/>
    <w:rsid w:val="00DF23FA"/>
    <w:rsid w:val="00DF3299"/>
    <w:rsid w:val="00DF377E"/>
    <w:rsid w:val="00DF4C52"/>
    <w:rsid w:val="00DF6596"/>
    <w:rsid w:val="00E012FF"/>
    <w:rsid w:val="00E02755"/>
    <w:rsid w:val="00E0337C"/>
    <w:rsid w:val="00E041DA"/>
    <w:rsid w:val="00E044F3"/>
    <w:rsid w:val="00E053C9"/>
    <w:rsid w:val="00E12629"/>
    <w:rsid w:val="00E126CF"/>
    <w:rsid w:val="00E132FA"/>
    <w:rsid w:val="00E133A3"/>
    <w:rsid w:val="00E140B7"/>
    <w:rsid w:val="00E176A9"/>
    <w:rsid w:val="00E208D7"/>
    <w:rsid w:val="00E210EC"/>
    <w:rsid w:val="00E2216C"/>
    <w:rsid w:val="00E229BB"/>
    <w:rsid w:val="00E22DA0"/>
    <w:rsid w:val="00E2439C"/>
    <w:rsid w:val="00E2442E"/>
    <w:rsid w:val="00E26815"/>
    <w:rsid w:val="00E26DFD"/>
    <w:rsid w:val="00E27476"/>
    <w:rsid w:val="00E31430"/>
    <w:rsid w:val="00E322C2"/>
    <w:rsid w:val="00E338D4"/>
    <w:rsid w:val="00E35CE9"/>
    <w:rsid w:val="00E37BA8"/>
    <w:rsid w:val="00E40ECF"/>
    <w:rsid w:val="00E41C90"/>
    <w:rsid w:val="00E42216"/>
    <w:rsid w:val="00E42511"/>
    <w:rsid w:val="00E42F8F"/>
    <w:rsid w:val="00E440DF"/>
    <w:rsid w:val="00E441D8"/>
    <w:rsid w:val="00E4424E"/>
    <w:rsid w:val="00E44A0C"/>
    <w:rsid w:val="00E4539A"/>
    <w:rsid w:val="00E4670D"/>
    <w:rsid w:val="00E46A44"/>
    <w:rsid w:val="00E47F3C"/>
    <w:rsid w:val="00E50551"/>
    <w:rsid w:val="00E5142D"/>
    <w:rsid w:val="00E55A1D"/>
    <w:rsid w:val="00E55A6F"/>
    <w:rsid w:val="00E61101"/>
    <w:rsid w:val="00E6256E"/>
    <w:rsid w:val="00E637D7"/>
    <w:rsid w:val="00E63D76"/>
    <w:rsid w:val="00E64D51"/>
    <w:rsid w:val="00E65274"/>
    <w:rsid w:val="00E672FA"/>
    <w:rsid w:val="00E705CA"/>
    <w:rsid w:val="00E70D02"/>
    <w:rsid w:val="00E712CF"/>
    <w:rsid w:val="00E7247E"/>
    <w:rsid w:val="00E726B0"/>
    <w:rsid w:val="00E73A32"/>
    <w:rsid w:val="00E743AD"/>
    <w:rsid w:val="00E754FF"/>
    <w:rsid w:val="00E755D4"/>
    <w:rsid w:val="00E77A08"/>
    <w:rsid w:val="00E81572"/>
    <w:rsid w:val="00E81B46"/>
    <w:rsid w:val="00E83217"/>
    <w:rsid w:val="00E8427E"/>
    <w:rsid w:val="00E8580C"/>
    <w:rsid w:val="00E86920"/>
    <w:rsid w:val="00E86FF6"/>
    <w:rsid w:val="00E923E1"/>
    <w:rsid w:val="00E93AEF"/>
    <w:rsid w:val="00E947FD"/>
    <w:rsid w:val="00E96CA5"/>
    <w:rsid w:val="00EA1058"/>
    <w:rsid w:val="00EA132A"/>
    <w:rsid w:val="00EA2F48"/>
    <w:rsid w:val="00EA4DA6"/>
    <w:rsid w:val="00EA6383"/>
    <w:rsid w:val="00EA6804"/>
    <w:rsid w:val="00EA6DA4"/>
    <w:rsid w:val="00EB05FF"/>
    <w:rsid w:val="00EB2CD7"/>
    <w:rsid w:val="00EB30F6"/>
    <w:rsid w:val="00EB3211"/>
    <w:rsid w:val="00EB3380"/>
    <w:rsid w:val="00EB4019"/>
    <w:rsid w:val="00EB4673"/>
    <w:rsid w:val="00EB4A04"/>
    <w:rsid w:val="00EB73F0"/>
    <w:rsid w:val="00EB7EED"/>
    <w:rsid w:val="00EC17A2"/>
    <w:rsid w:val="00EC2365"/>
    <w:rsid w:val="00EC3642"/>
    <w:rsid w:val="00EC7217"/>
    <w:rsid w:val="00EC7965"/>
    <w:rsid w:val="00EC7C5E"/>
    <w:rsid w:val="00ED103A"/>
    <w:rsid w:val="00ED17B4"/>
    <w:rsid w:val="00ED1CCE"/>
    <w:rsid w:val="00ED5BB3"/>
    <w:rsid w:val="00ED641E"/>
    <w:rsid w:val="00ED7616"/>
    <w:rsid w:val="00EE0521"/>
    <w:rsid w:val="00EE0EF7"/>
    <w:rsid w:val="00EE38C5"/>
    <w:rsid w:val="00EE707B"/>
    <w:rsid w:val="00EE77A9"/>
    <w:rsid w:val="00EF0B6C"/>
    <w:rsid w:val="00EF0CF5"/>
    <w:rsid w:val="00EF13D0"/>
    <w:rsid w:val="00EF1C3F"/>
    <w:rsid w:val="00EF2742"/>
    <w:rsid w:val="00EF476B"/>
    <w:rsid w:val="00EF4E8E"/>
    <w:rsid w:val="00EF4FB3"/>
    <w:rsid w:val="00EF6C8E"/>
    <w:rsid w:val="00F016F5"/>
    <w:rsid w:val="00F02EBA"/>
    <w:rsid w:val="00F03983"/>
    <w:rsid w:val="00F05324"/>
    <w:rsid w:val="00F06524"/>
    <w:rsid w:val="00F06D48"/>
    <w:rsid w:val="00F102CF"/>
    <w:rsid w:val="00F12E28"/>
    <w:rsid w:val="00F152A1"/>
    <w:rsid w:val="00F15732"/>
    <w:rsid w:val="00F16B49"/>
    <w:rsid w:val="00F17424"/>
    <w:rsid w:val="00F21690"/>
    <w:rsid w:val="00F21723"/>
    <w:rsid w:val="00F223DA"/>
    <w:rsid w:val="00F22457"/>
    <w:rsid w:val="00F238A5"/>
    <w:rsid w:val="00F24521"/>
    <w:rsid w:val="00F24912"/>
    <w:rsid w:val="00F25031"/>
    <w:rsid w:val="00F254C4"/>
    <w:rsid w:val="00F26368"/>
    <w:rsid w:val="00F265CC"/>
    <w:rsid w:val="00F27BCF"/>
    <w:rsid w:val="00F324C9"/>
    <w:rsid w:val="00F33CF0"/>
    <w:rsid w:val="00F33D0C"/>
    <w:rsid w:val="00F359B5"/>
    <w:rsid w:val="00F35B1F"/>
    <w:rsid w:val="00F36C9F"/>
    <w:rsid w:val="00F37E4C"/>
    <w:rsid w:val="00F37EBC"/>
    <w:rsid w:val="00F40D6E"/>
    <w:rsid w:val="00F42767"/>
    <w:rsid w:val="00F42DBC"/>
    <w:rsid w:val="00F443D2"/>
    <w:rsid w:val="00F455CC"/>
    <w:rsid w:val="00F5060F"/>
    <w:rsid w:val="00F51297"/>
    <w:rsid w:val="00F51B50"/>
    <w:rsid w:val="00F51C4B"/>
    <w:rsid w:val="00F51DE4"/>
    <w:rsid w:val="00F52F6F"/>
    <w:rsid w:val="00F54105"/>
    <w:rsid w:val="00F558C8"/>
    <w:rsid w:val="00F55A8D"/>
    <w:rsid w:val="00F60BAD"/>
    <w:rsid w:val="00F63080"/>
    <w:rsid w:val="00F649BF"/>
    <w:rsid w:val="00F67BFF"/>
    <w:rsid w:val="00F67F2B"/>
    <w:rsid w:val="00F7008A"/>
    <w:rsid w:val="00F716B3"/>
    <w:rsid w:val="00F726A1"/>
    <w:rsid w:val="00F72727"/>
    <w:rsid w:val="00F72943"/>
    <w:rsid w:val="00F73229"/>
    <w:rsid w:val="00F753F1"/>
    <w:rsid w:val="00F76750"/>
    <w:rsid w:val="00F83799"/>
    <w:rsid w:val="00F87574"/>
    <w:rsid w:val="00F90946"/>
    <w:rsid w:val="00F9204C"/>
    <w:rsid w:val="00F93411"/>
    <w:rsid w:val="00F9393D"/>
    <w:rsid w:val="00F946BB"/>
    <w:rsid w:val="00F96143"/>
    <w:rsid w:val="00FA195A"/>
    <w:rsid w:val="00FA2631"/>
    <w:rsid w:val="00FA3287"/>
    <w:rsid w:val="00FA3532"/>
    <w:rsid w:val="00FA43DD"/>
    <w:rsid w:val="00FA5185"/>
    <w:rsid w:val="00FA5FE2"/>
    <w:rsid w:val="00FB0C3C"/>
    <w:rsid w:val="00FB151D"/>
    <w:rsid w:val="00FB3387"/>
    <w:rsid w:val="00FB5025"/>
    <w:rsid w:val="00FB54D2"/>
    <w:rsid w:val="00FB63FA"/>
    <w:rsid w:val="00FB748A"/>
    <w:rsid w:val="00FD00BB"/>
    <w:rsid w:val="00FD0461"/>
    <w:rsid w:val="00FD106A"/>
    <w:rsid w:val="00FD2558"/>
    <w:rsid w:val="00FD2754"/>
    <w:rsid w:val="00FD2997"/>
    <w:rsid w:val="00FD3179"/>
    <w:rsid w:val="00FD4CE4"/>
    <w:rsid w:val="00FD5155"/>
    <w:rsid w:val="00FD75B4"/>
    <w:rsid w:val="00FD7840"/>
    <w:rsid w:val="00FE2102"/>
    <w:rsid w:val="00FE4639"/>
    <w:rsid w:val="00FE7BB0"/>
    <w:rsid w:val="00FECA9E"/>
    <w:rsid w:val="00FF5534"/>
    <w:rsid w:val="00FF5782"/>
    <w:rsid w:val="00FF5CAC"/>
    <w:rsid w:val="00FF5CB1"/>
    <w:rsid w:val="014EA91B"/>
    <w:rsid w:val="01C05F94"/>
    <w:rsid w:val="01DCFBE6"/>
    <w:rsid w:val="01E278C0"/>
    <w:rsid w:val="02109F04"/>
    <w:rsid w:val="021C600A"/>
    <w:rsid w:val="02216894"/>
    <w:rsid w:val="0224174E"/>
    <w:rsid w:val="02431189"/>
    <w:rsid w:val="024D73FC"/>
    <w:rsid w:val="02609A8C"/>
    <w:rsid w:val="026D3935"/>
    <w:rsid w:val="02B49785"/>
    <w:rsid w:val="02C93554"/>
    <w:rsid w:val="02E28FF5"/>
    <w:rsid w:val="02EA7C00"/>
    <w:rsid w:val="02FF4C8F"/>
    <w:rsid w:val="032EC7DE"/>
    <w:rsid w:val="0338EF89"/>
    <w:rsid w:val="03711C76"/>
    <w:rsid w:val="0376A240"/>
    <w:rsid w:val="03809BCF"/>
    <w:rsid w:val="03964DBA"/>
    <w:rsid w:val="03BA61D6"/>
    <w:rsid w:val="03C7B3CF"/>
    <w:rsid w:val="04992759"/>
    <w:rsid w:val="04B8841C"/>
    <w:rsid w:val="05448C7E"/>
    <w:rsid w:val="0568358F"/>
    <w:rsid w:val="05993586"/>
    <w:rsid w:val="059C11F0"/>
    <w:rsid w:val="059D6C13"/>
    <w:rsid w:val="05ACE2F9"/>
    <w:rsid w:val="05B84111"/>
    <w:rsid w:val="05E4E808"/>
    <w:rsid w:val="05F005F7"/>
    <w:rsid w:val="063BC73D"/>
    <w:rsid w:val="063F1053"/>
    <w:rsid w:val="066F9B8B"/>
    <w:rsid w:val="069A86D9"/>
    <w:rsid w:val="06A456F3"/>
    <w:rsid w:val="06B2552B"/>
    <w:rsid w:val="06CD78E1"/>
    <w:rsid w:val="070E8C4D"/>
    <w:rsid w:val="0711DB8A"/>
    <w:rsid w:val="0746D6AF"/>
    <w:rsid w:val="07810A23"/>
    <w:rsid w:val="07AE8BFE"/>
    <w:rsid w:val="081D34E0"/>
    <w:rsid w:val="084478E7"/>
    <w:rsid w:val="086FCF47"/>
    <w:rsid w:val="088883D5"/>
    <w:rsid w:val="08B37FA0"/>
    <w:rsid w:val="08F1386A"/>
    <w:rsid w:val="08FF080B"/>
    <w:rsid w:val="09F66D37"/>
    <w:rsid w:val="09FEC944"/>
    <w:rsid w:val="0A08B6FE"/>
    <w:rsid w:val="0A5561EE"/>
    <w:rsid w:val="0A5C5A31"/>
    <w:rsid w:val="0AAB150E"/>
    <w:rsid w:val="0B047EA3"/>
    <w:rsid w:val="0B2ABEAC"/>
    <w:rsid w:val="0B311616"/>
    <w:rsid w:val="0B86B5A4"/>
    <w:rsid w:val="0BDCB431"/>
    <w:rsid w:val="0BE42DC4"/>
    <w:rsid w:val="0BE7AAD9"/>
    <w:rsid w:val="0BF5A228"/>
    <w:rsid w:val="0C2145C6"/>
    <w:rsid w:val="0C629A55"/>
    <w:rsid w:val="0CEF7FA5"/>
    <w:rsid w:val="0D4DC7CE"/>
    <w:rsid w:val="0D56ABD5"/>
    <w:rsid w:val="0D5855A2"/>
    <w:rsid w:val="0D9DDB0A"/>
    <w:rsid w:val="0E00990F"/>
    <w:rsid w:val="0E145EAA"/>
    <w:rsid w:val="0E41F374"/>
    <w:rsid w:val="0E4EE73F"/>
    <w:rsid w:val="0E5BA598"/>
    <w:rsid w:val="0E5D8813"/>
    <w:rsid w:val="0EC4A853"/>
    <w:rsid w:val="0ECD6640"/>
    <w:rsid w:val="0FBB138B"/>
    <w:rsid w:val="0FD205CB"/>
    <w:rsid w:val="10119639"/>
    <w:rsid w:val="1014F796"/>
    <w:rsid w:val="101F68F6"/>
    <w:rsid w:val="1099B5D7"/>
    <w:rsid w:val="10ED30E6"/>
    <w:rsid w:val="10F41907"/>
    <w:rsid w:val="1142A985"/>
    <w:rsid w:val="115C3E0E"/>
    <w:rsid w:val="11772C96"/>
    <w:rsid w:val="11B6C603"/>
    <w:rsid w:val="11F661E4"/>
    <w:rsid w:val="1208BA8A"/>
    <w:rsid w:val="12C30E81"/>
    <w:rsid w:val="12F931F4"/>
    <w:rsid w:val="133C2EE3"/>
    <w:rsid w:val="137602D8"/>
    <w:rsid w:val="13917B27"/>
    <w:rsid w:val="13C006FB"/>
    <w:rsid w:val="13CD317F"/>
    <w:rsid w:val="13F6F976"/>
    <w:rsid w:val="144E6DE6"/>
    <w:rsid w:val="146BB75E"/>
    <w:rsid w:val="14FB1CD8"/>
    <w:rsid w:val="14FD9F09"/>
    <w:rsid w:val="15517D34"/>
    <w:rsid w:val="1577C1EF"/>
    <w:rsid w:val="159B2646"/>
    <w:rsid w:val="15C97791"/>
    <w:rsid w:val="162B286C"/>
    <w:rsid w:val="16495275"/>
    <w:rsid w:val="165A781E"/>
    <w:rsid w:val="1674F039"/>
    <w:rsid w:val="16AEB5E1"/>
    <w:rsid w:val="16B8648D"/>
    <w:rsid w:val="16BBD348"/>
    <w:rsid w:val="1708495B"/>
    <w:rsid w:val="170E47B5"/>
    <w:rsid w:val="17676D43"/>
    <w:rsid w:val="1796FF12"/>
    <w:rsid w:val="18281873"/>
    <w:rsid w:val="1831A5E9"/>
    <w:rsid w:val="186F78BA"/>
    <w:rsid w:val="1889E8EB"/>
    <w:rsid w:val="18A6603A"/>
    <w:rsid w:val="18D279F0"/>
    <w:rsid w:val="18E55386"/>
    <w:rsid w:val="191E7351"/>
    <w:rsid w:val="19B3215A"/>
    <w:rsid w:val="19B4E7A2"/>
    <w:rsid w:val="19CA2744"/>
    <w:rsid w:val="1A1F38EF"/>
    <w:rsid w:val="1A296EFF"/>
    <w:rsid w:val="1A7A8567"/>
    <w:rsid w:val="1A848707"/>
    <w:rsid w:val="1A99C47D"/>
    <w:rsid w:val="1A9EEEED"/>
    <w:rsid w:val="1AE626C2"/>
    <w:rsid w:val="1AF7ECB2"/>
    <w:rsid w:val="1B12980A"/>
    <w:rsid w:val="1B2214F0"/>
    <w:rsid w:val="1B33BF5A"/>
    <w:rsid w:val="1B371D38"/>
    <w:rsid w:val="1B603A2D"/>
    <w:rsid w:val="1BA3ADDB"/>
    <w:rsid w:val="1BF5BDA9"/>
    <w:rsid w:val="1BF5DF28"/>
    <w:rsid w:val="1BFF6877"/>
    <w:rsid w:val="1C422DD0"/>
    <w:rsid w:val="1C48C0CE"/>
    <w:rsid w:val="1C5D07D3"/>
    <w:rsid w:val="1C6A1429"/>
    <w:rsid w:val="1C983F60"/>
    <w:rsid w:val="1C99802F"/>
    <w:rsid w:val="1CB382EF"/>
    <w:rsid w:val="1CBB87DA"/>
    <w:rsid w:val="1CDBBE04"/>
    <w:rsid w:val="1CE0A398"/>
    <w:rsid w:val="1D485A47"/>
    <w:rsid w:val="1D8CBD0B"/>
    <w:rsid w:val="1DA9015D"/>
    <w:rsid w:val="1DD1C990"/>
    <w:rsid w:val="1E05AFA7"/>
    <w:rsid w:val="1E53C67F"/>
    <w:rsid w:val="1E594531"/>
    <w:rsid w:val="1E8EA34E"/>
    <w:rsid w:val="1EA26971"/>
    <w:rsid w:val="1EB431A5"/>
    <w:rsid w:val="1EE5347A"/>
    <w:rsid w:val="1EFBC804"/>
    <w:rsid w:val="1F628EF3"/>
    <w:rsid w:val="1FCCFC20"/>
    <w:rsid w:val="20024321"/>
    <w:rsid w:val="2005DBE7"/>
    <w:rsid w:val="202982C7"/>
    <w:rsid w:val="202CC834"/>
    <w:rsid w:val="2051D388"/>
    <w:rsid w:val="20833D2F"/>
    <w:rsid w:val="2089CCBC"/>
    <w:rsid w:val="20A27F28"/>
    <w:rsid w:val="20BA2948"/>
    <w:rsid w:val="20CBC5A8"/>
    <w:rsid w:val="20CFEB31"/>
    <w:rsid w:val="214AF632"/>
    <w:rsid w:val="214E43F1"/>
    <w:rsid w:val="21570A0E"/>
    <w:rsid w:val="21860A30"/>
    <w:rsid w:val="21B923C2"/>
    <w:rsid w:val="21D7DD6D"/>
    <w:rsid w:val="21F11388"/>
    <w:rsid w:val="2210363E"/>
    <w:rsid w:val="221D8F25"/>
    <w:rsid w:val="223A29E0"/>
    <w:rsid w:val="22AE99B3"/>
    <w:rsid w:val="22E9232B"/>
    <w:rsid w:val="237A1680"/>
    <w:rsid w:val="23835058"/>
    <w:rsid w:val="23AD3CEF"/>
    <w:rsid w:val="23F43A3C"/>
    <w:rsid w:val="2482C444"/>
    <w:rsid w:val="248703DF"/>
    <w:rsid w:val="248EC4B1"/>
    <w:rsid w:val="24E68D9B"/>
    <w:rsid w:val="24F3A8A1"/>
    <w:rsid w:val="25075119"/>
    <w:rsid w:val="250B0717"/>
    <w:rsid w:val="2519677B"/>
    <w:rsid w:val="252902D1"/>
    <w:rsid w:val="254CF2B0"/>
    <w:rsid w:val="256CE39F"/>
    <w:rsid w:val="25CB8078"/>
    <w:rsid w:val="25D6690B"/>
    <w:rsid w:val="25F627BA"/>
    <w:rsid w:val="26144F53"/>
    <w:rsid w:val="2632CE8E"/>
    <w:rsid w:val="2647CD12"/>
    <w:rsid w:val="2662C373"/>
    <w:rsid w:val="2698439D"/>
    <w:rsid w:val="269F222E"/>
    <w:rsid w:val="26E10B2B"/>
    <w:rsid w:val="26F813CD"/>
    <w:rsid w:val="2718417A"/>
    <w:rsid w:val="27524974"/>
    <w:rsid w:val="27928A81"/>
    <w:rsid w:val="27F439A3"/>
    <w:rsid w:val="28019F5C"/>
    <w:rsid w:val="2849F458"/>
    <w:rsid w:val="28C9E020"/>
    <w:rsid w:val="28E49E7C"/>
    <w:rsid w:val="28EFBA88"/>
    <w:rsid w:val="29075A50"/>
    <w:rsid w:val="29453805"/>
    <w:rsid w:val="294B5ED3"/>
    <w:rsid w:val="29B5AF26"/>
    <w:rsid w:val="29EE7870"/>
    <w:rsid w:val="2A09A04F"/>
    <w:rsid w:val="2A2ECED2"/>
    <w:rsid w:val="2A391DF5"/>
    <w:rsid w:val="2A52CDDD"/>
    <w:rsid w:val="2A63C8D2"/>
    <w:rsid w:val="2A7E160D"/>
    <w:rsid w:val="2A83FF7A"/>
    <w:rsid w:val="2ADDCFF4"/>
    <w:rsid w:val="2B2783A7"/>
    <w:rsid w:val="2B3535AB"/>
    <w:rsid w:val="2BB79C3D"/>
    <w:rsid w:val="2BBD08C5"/>
    <w:rsid w:val="2BD71A23"/>
    <w:rsid w:val="2C11CA65"/>
    <w:rsid w:val="2C4B73E6"/>
    <w:rsid w:val="2CA0E876"/>
    <w:rsid w:val="2CDC99C9"/>
    <w:rsid w:val="2CF5A86C"/>
    <w:rsid w:val="2D069193"/>
    <w:rsid w:val="2D3E0929"/>
    <w:rsid w:val="2D4C2C06"/>
    <w:rsid w:val="2D5ED716"/>
    <w:rsid w:val="2DC98BFF"/>
    <w:rsid w:val="2DDFB7FF"/>
    <w:rsid w:val="2E1ACC93"/>
    <w:rsid w:val="2E21C983"/>
    <w:rsid w:val="2E4252D4"/>
    <w:rsid w:val="2E752EFB"/>
    <w:rsid w:val="2E82647B"/>
    <w:rsid w:val="2EAD9813"/>
    <w:rsid w:val="2F052756"/>
    <w:rsid w:val="2F329E71"/>
    <w:rsid w:val="2F53541D"/>
    <w:rsid w:val="2F5FD22D"/>
    <w:rsid w:val="2F92829E"/>
    <w:rsid w:val="2F93E36F"/>
    <w:rsid w:val="2FB962B8"/>
    <w:rsid w:val="2FCC18B7"/>
    <w:rsid w:val="2FF3076D"/>
    <w:rsid w:val="302E68B7"/>
    <w:rsid w:val="303D4D69"/>
    <w:rsid w:val="308450D8"/>
    <w:rsid w:val="308811B0"/>
    <w:rsid w:val="308EBBFD"/>
    <w:rsid w:val="3113B81F"/>
    <w:rsid w:val="314FAF2E"/>
    <w:rsid w:val="317AA83E"/>
    <w:rsid w:val="318BA153"/>
    <w:rsid w:val="319CA84D"/>
    <w:rsid w:val="319D2427"/>
    <w:rsid w:val="31BF2DD9"/>
    <w:rsid w:val="3226D5B0"/>
    <w:rsid w:val="32330FFB"/>
    <w:rsid w:val="326CBE76"/>
    <w:rsid w:val="3271AF35"/>
    <w:rsid w:val="328EBE6F"/>
    <w:rsid w:val="32D99B93"/>
    <w:rsid w:val="32EEB6D2"/>
    <w:rsid w:val="32FDCFEA"/>
    <w:rsid w:val="33815635"/>
    <w:rsid w:val="33C94FD3"/>
    <w:rsid w:val="341478B6"/>
    <w:rsid w:val="3464D00A"/>
    <w:rsid w:val="347D6319"/>
    <w:rsid w:val="348A67EF"/>
    <w:rsid w:val="349089BD"/>
    <w:rsid w:val="34A37CAA"/>
    <w:rsid w:val="35B61B42"/>
    <w:rsid w:val="35D2371A"/>
    <w:rsid w:val="36033312"/>
    <w:rsid w:val="360B5158"/>
    <w:rsid w:val="361128D8"/>
    <w:rsid w:val="362A8F27"/>
    <w:rsid w:val="3685DC46"/>
    <w:rsid w:val="36E389E6"/>
    <w:rsid w:val="3720ABFC"/>
    <w:rsid w:val="374DA836"/>
    <w:rsid w:val="375EA265"/>
    <w:rsid w:val="378703F2"/>
    <w:rsid w:val="378D4353"/>
    <w:rsid w:val="37E07BBF"/>
    <w:rsid w:val="37E36EA3"/>
    <w:rsid w:val="382DAB3A"/>
    <w:rsid w:val="3849F044"/>
    <w:rsid w:val="3886101D"/>
    <w:rsid w:val="38C6CB3F"/>
    <w:rsid w:val="38EF9168"/>
    <w:rsid w:val="3930B614"/>
    <w:rsid w:val="395C4057"/>
    <w:rsid w:val="3979E24B"/>
    <w:rsid w:val="398AC74D"/>
    <w:rsid w:val="39CA7C67"/>
    <w:rsid w:val="3A3D7431"/>
    <w:rsid w:val="3A47017E"/>
    <w:rsid w:val="3ACE1206"/>
    <w:rsid w:val="3ADE7E7C"/>
    <w:rsid w:val="3AF80C40"/>
    <w:rsid w:val="3B559F91"/>
    <w:rsid w:val="3B5D937F"/>
    <w:rsid w:val="3B6D9DC5"/>
    <w:rsid w:val="3B7245FC"/>
    <w:rsid w:val="3B75E5ED"/>
    <w:rsid w:val="3B9D8A5D"/>
    <w:rsid w:val="3BA6C1B5"/>
    <w:rsid w:val="3BC92CC9"/>
    <w:rsid w:val="3BFE8AC4"/>
    <w:rsid w:val="3C27B4B8"/>
    <w:rsid w:val="3C7DC33E"/>
    <w:rsid w:val="3CD30A7A"/>
    <w:rsid w:val="3D19BE24"/>
    <w:rsid w:val="3D2FE1E8"/>
    <w:rsid w:val="3D8C5BC9"/>
    <w:rsid w:val="3DAB8D64"/>
    <w:rsid w:val="3DF6DBDA"/>
    <w:rsid w:val="3E146C66"/>
    <w:rsid w:val="3E2AEAC6"/>
    <w:rsid w:val="3E59E718"/>
    <w:rsid w:val="3E7624BD"/>
    <w:rsid w:val="3E83B99F"/>
    <w:rsid w:val="3EAB03A0"/>
    <w:rsid w:val="3EC5CD65"/>
    <w:rsid w:val="3EEE8B23"/>
    <w:rsid w:val="3F5D9236"/>
    <w:rsid w:val="3FFBB21E"/>
    <w:rsid w:val="4035D6D3"/>
    <w:rsid w:val="4053BD49"/>
    <w:rsid w:val="40FE0DCA"/>
    <w:rsid w:val="410CCDED"/>
    <w:rsid w:val="4126259D"/>
    <w:rsid w:val="412F7EBA"/>
    <w:rsid w:val="41379877"/>
    <w:rsid w:val="415897B0"/>
    <w:rsid w:val="41A206A2"/>
    <w:rsid w:val="41B411A6"/>
    <w:rsid w:val="41BB17D5"/>
    <w:rsid w:val="41BED0D7"/>
    <w:rsid w:val="41EBC56A"/>
    <w:rsid w:val="4224946C"/>
    <w:rsid w:val="423C4C59"/>
    <w:rsid w:val="42443AEB"/>
    <w:rsid w:val="4261EC3A"/>
    <w:rsid w:val="4353CC2A"/>
    <w:rsid w:val="436E439A"/>
    <w:rsid w:val="43951356"/>
    <w:rsid w:val="439CFFD8"/>
    <w:rsid w:val="43A38573"/>
    <w:rsid w:val="43A5A908"/>
    <w:rsid w:val="44340BF8"/>
    <w:rsid w:val="4482C960"/>
    <w:rsid w:val="44A2965C"/>
    <w:rsid w:val="44C46FCE"/>
    <w:rsid w:val="44F2E539"/>
    <w:rsid w:val="451D785B"/>
    <w:rsid w:val="4537C939"/>
    <w:rsid w:val="4563E145"/>
    <w:rsid w:val="4591E168"/>
    <w:rsid w:val="45EAB948"/>
    <w:rsid w:val="460EF760"/>
    <w:rsid w:val="46146FFA"/>
    <w:rsid w:val="463B1ADA"/>
    <w:rsid w:val="46E6F386"/>
    <w:rsid w:val="470D668E"/>
    <w:rsid w:val="47940FBF"/>
    <w:rsid w:val="47A878A5"/>
    <w:rsid w:val="47A9A069"/>
    <w:rsid w:val="4807391D"/>
    <w:rsid w:val="48861B50"/>
    <w:rsid w:val="4901B868"/>
    <w:rsid w:val="49650D0C"/>
    <w:rsid w:val="49A542DD"/>
    <w:rsid w:val="49D1CF48"/>
    <w:rsid w:val="49D50A16"/>
    <w:rsid w:val="49EE3E9E"/>
    <w:rsid w:val="49FF4EEC"/>
    <w:rsid w:val="4A08F595"/>
    <w:rsid w:val="4A0E4746"/>
    <w:rsid w:val="4A700BDA"/>
    <w:rsid w:val="4B24FEB9"/>
    <w:rsid w:val="4B516DFA"/>
    <w:rsid w:val="4B9C2702"/>
    <w:rsid w:val="4BC10EF5"/>
    <w:rsid w:val="4BD8CC77"/>
    <w:rsid w:val="4C0BA5C6"/>
    <w:rsid w:val="4DE495ED"/>
    <w:rsid w:val="4DF9C709"/>
    <w:rsid w:val="4E1B2F77"/>
    <w:rsid w:val="4E30F063"/>
    <w:rsid w:val="4E39F6A5"/>
    <w:rsid w:val="4E5E2B01"/>
    <w:rsid w:val="4E692029"/>
    <w:rsid w:val="4E7FDD4B"/>
    <w:rsid w:val="4E847EA8"/>
    <w:rsid w:val="4E892C76"/>
    <w:rsid w:val="4EC24613"/>
    <w:rsid w:val="4F85F956"/>
    <w:rsid w:val="4F899527"/>
    <w:rsid w:val="4F8ACDF3"/>
    <w:rsid w:val="4F99DC05"/>
    <w:rsid w:val="5044798F"/>
    <w:rsid w:val="5053487E"/>
    <w:rsid w:val="508553B0"/>
    <w:rsid w:val="508A77E8"/>
    <w:rsid w:val="50D23C9A"/>
    <w:rsid w:val="50DD9AB2"/>
    <w:rsid w:val="510C7619"/>
    <w:rsid w:val="51382FE6"/>
    <w:rsid w:val="5155FA16"/>
    <w:rsid w:val="517FB071"/>
    <w:rsid w:val="51B319DA"/>
    <w:rsid w:val="51B8A5C4"/>
    <w:rsid w:val="520BE008"/>
    <w:rsid w:val="5214C11E"/>
    <w:rsid w:val="521FB878"/>
    <w:rsid w:val="5273DD36"/>
    <w:rsid w:val="52800FD5"/>
    <w:rsid w:val="528B1FF3"/>
    <w:rsid w:val="528E094D"/>
    <w:rsid w:val="52B7B1A1"/>
    <w:rsid w:val="53112DC6"/>
    <w:rsid w:val="53494C88"/>
    <w:rsid w:val="534FA32A"/>
    <w:rsid w:val="5361A00A"/>
    <w:rsid w:val="53722639"/>
    <w:rsid w:val="537248A8"/>
    <w:rsid w:val="5379A8FB"/>
    <w:rsid w:val="539AAD19"/>
    <w:rsid w:val="5491D434"/>
    <w:rsid w:val="54AED2DD"/>
    <w:rsid w:val="54E309D5"/>
    <w:rsid w:val="551F3FB7"/>
    <w:rsid w:val="5534522C"/>
    <w:rsid w:val="55350B20"/>
    <w:rsid w:val="554F78AA"/>
    <w:rsid w:val="55656FE8"/>
    <w:rsid w:val="558698AD"/>
    <w:rsid w:val="55917112"/>
    <w:rsid w:val="55C07436"/>
    <w:rsid w:val="55C9CC29"/>
    <w:rsid w:val="55D127D5"/>
    <w:rsid w:val="55D805E5"/>
    <w:rsid w:val="55FA321D"/>
    <w:rsid w:val="55FE7C12"/>
    <w:rsid w:val="5608D6C9"/>
    <w:rsid w:val="562FDB56"/>
    <w:rsid w:val="5650E1F6"/>
    <w:rsid w:val="566F0EE2"/>
    <w:rsid w:val="56D36038"/>
    <w:rsid w:val="5783DE6B"/>
    <w:rsid w:val="57C8373F"/>
    <w:rsid w:val="57EF2888"/>
    <w:rsid w:val="583BE00E"/>
    <w:rsid w:val="5844C057"/>
    <w:rsid w:val="586B2587"/>
    <w:rsid w:val="587FFD05"/>
    <w:rsid w:val="588837E6"/>
    <w:rsid w:val="58AFE9AD"/>
    <w:rsid w:val="58E01467"/>
    <w:rsid w:val="591451C5"/>
    <w:rsid w:val="591C9285"/>
    <w:rsid w:val="592A8E83"/>
    <w:rsid w:val="592DBCF5"/>
    <w:rsid w:val="593C66C9"/>
    <w:rsid w:val="59559A99"/>
    <w:rsid w:val="596C8F4C"/>
    <w:rsid w:val="59E4114C"/>
    <w:rsid w:val="5A3FBCE8"/>
    <w:rsid w:val="5A453CF5"/>
    <w:rsid w:val="5A4C2C5F"/>
    <w:rsid w:val="5A97BD86"/>
    <w:rsid w:val="5AB01EA4"/>
    <w:rsid w:val="5B2D775E"/>
    <w:rsid w:val="5B66C76E"/>
    <w:rsid w:val="5B6B4E57"/>
    <w:rsid w:val="5B6FCCDD"/>
    <w:rsid w:val="5B72EA13"/>
    <w:rsid w:val="5BE5E6FE"/>
    <w:rsid w:val="5C79E041"/>
    <w:rsid w:val="5CB2324F"/>
    <w:rsid w:val="5CCDEC98"/>
    <w:rsid w:val="5CEDB722"/>
    <w:rsid w:val="5CF72788"/>
    <w:rsid w:val="5D0688E3"/>
    <w:rsid w:val="5D1D7C5D"/>
    <w:rsid w:val="5E3E639F"/>
    <w:rsid w:val="5E8B26C8"/>
    <w:rsid w:val="5E8E4EB9"/>
    <w:rsid w:val="5F06A9EA"/>
    <w:rsid w:val="5F14EF08"/>
    <w:rsid w:val="5F496161"/>
    <w:rsid w:val="5F4E465D"/>
    <w:rsid w:val="5F4E48D9"/>
    <w:rsid w:val="5FBFFDAB"/>
    <w:rsid w:val="5FFE5AF7"/>
    <w:rsid w:val="600E974D"/>
    <w:rsid w:val="602744AD"/>
    <w:rsid w:val="60355A2B"/>
    <w:rsid w:val="604C72C6"/>
    <w:rsid w:val="605E1016"/>
    <w:rsid w:val="607B2626"/>
    <w:rsid w:val="6090162E"/>
    <w:rsid w:val="60926101"/>
    <w:rsid w:val="61191216"/>
    <w:rsid w:val="611D68D6"/>
    <w:rsid w:val="614FCC33"/>
    <w:rsid w:val="617183BF"/>
    <w:rsid w:val="61876654"/>
    <w:rsid w:val="61A15E6F"/>
    <w:rsid w:val="61C318B7"/>
    <w:rsid w:val="6238D5B7"/>
    <w:rsid w:val="628B1675"/>
    <w:rsid w:val="62D55C70"/>
    <w:rsid w:val="63385DBC"/>
    <w:rsid w:val="633941A4"/>
    <w:rsid w:val="634431CB"/>
    <w:rsid w:val="634B9978"/>
    <w:rsid w:val="63978594"/>
    <w:rsid w:val="63B66C97"/>
    <w:rsid w:val="63B890D2"/>
    <w:rsid w:val="63DE0389"/>
    <w:rsid w:val="640AA7B5"/>
    <w:rsid w:val="645F9212"/>
    <w:rsid w:val="65163563"/>
    <w:rsid w:val="65483DB8"/>
    <w:rsid w:val="6559AB1B"/>
    <w:rsid w:val="65CFF2AB"/>
    <w:rsid w:val="65F1FF56"/>
    <w:rsid w:val="663E7763"/>
    <w:rsid w:val="665C6EA0"/>
    <w:rsid w:val="66B87D0E"/>
    <w:rsid w:val="66BE0FED"/>
    <w:rsid w:val="674E5BA0"/>
    <w:rsid w:val="676089BB"/>
    <w:rsid w:val="6805211E"/>
    <w:rsid w:val="6837E230"/>
    <w:rsid w:val="6864B343"/>
    <w:rsid w:val="686FB973"/>
    <w:rsid w:val="68A0D7BF"/>
    <w:rsid w:val="68EB8A3B"/>
    <w:rsid w:val="6912A799"/>
    <w:rsid w:val="692A61AB"/>
    <w:rsid w:val="693DDAB8"/>
    <w:rsid w:val="69539B24"/>
    <w:rsid w:val="69754410"/>
    <w:rsid w:val="697D1EA4"/>
    <w:rsid w:val="699F40F0"/>
    <w:rsid w:val="69B000C6"/>
    <w:rsid w:val="69EAE467"/>
    <w:rsid w:val="69EFDF2B"/>
    <w:rsid w:val="6A1BD656"/>
    <w:rsid w:val="6A647C74"/>
    <w:rsid w:val="6A67E865"/>
    <w:rsid w:val="6A6B5CAC"/>
    <w:rsid w:val="6AD9E67A"/>
    <w:rsid w:val="6B179D4F"/>
    <w:rsid w:val="6B6C0B36"/>
    <w:rsid w:val="6B924254"/>
    <w:rsid w:val="6BA035F6"/>
    <w:rsid w:val="6BA5A1EF"/>
    <w:rsid w:val="6BBBFEFB"/>
    <w:rsid w:val="6BBDBBD3"/>
    <w:rsid w:val="6BF088FF"/>
    <w:rsid w:val="6C5FD0D2"/>
    <w:rsid w:val="6C6D359D"/>
    <w:rsid w:val="6CA9DA50"/>
    <w:rsid w:val="6CC76ABD"/>
    <w:rsid w:val="6D0EC4CF"/>
    <w:rsid w:val="6D111623"/>
    <w:rsid w:val="6D563A3F"/>
    <w:rsid w:val="6D642CA3"/>
    <w:rsid w:val="6D7EEFE7"/>
    <w:rsid w:val="6DC20A1A"/>
    <w:rsid w:val="6DC728AC"/>
    <w:rsid w:val="6DE37730"/>
    <w:rsid w:val="6DF15327"/>
    <w:rsid w:val="6E25091E"/>
    <w:rsid w:val="6E97E7FF"/>
    <w:rsid w:val="6EE4BA7F"/>
    <w:rsid w:val="6EEE34B3"/>
    <w:rsid w:val="6F06FB61"/>
    <w:rsid w:val="6F1CC56C"/>
    <w:rsid w:val="6F223DB7"/>
    <w:rsid w:val="6F36430A"/>
    <w:rsid w:val="6F8992B4"/>
    <w:rsid w:val="6F952681"/>
    <w:rsid w:val="6FA85C39"/>
    <w:rsid w:val="7004AA2E"/>
    <w:rsid w:val="70092356"/>
    <w:rsid w:val="7014552F"/>
    <w:rsid w:val="7030B0FC"/>
    <w:rsid w:val="70395298"/>
    <w:rsid w:val="703BA4E5"/>
    <w:rsid w:val="70412B7C"/>
    <w:rsid w:val="7068606C"/>
    <w:rsid w:val="708236E9"/>
    <w:rsid w:val="70918736"/>
    <w:rsid w:val="70C04B99"/>
    <w:rsid w:val="70EC9D87"/>
    <w:rsid w:val="7119CE19"/>
    <w:rsid w:val="71569022"/>
    <w:rsid w:val="718A7691"/>
    <w:rsid w:val="718AAB3B"/>
    <w:rsid w:val="71A851BB"/>
    <w:rsid w:val="71CBC274"/>
    <w:rsid w:val="71EDC70E"/>
    <w:rsid w:val="722F825A"/>
    <w:rsid w:val="72751945"/>
    <w:rsid w:val="728DDCB0"/>
    <w:rsid w:val="72CBC811"/>
    <w:rsid w:val="73001377"/>
    <w:rsid w:val="7343887A"/>
    <w:rsid w:val="7365E07F"/>
    <w:rsid w:val="73B7165C"/>
    <w:rsid w:val="73DC5631"/>
    <w:rsid w:val="73ECA90F"/>
    <w:rsid w:val="74D2F4C9"/>
    <w:rsid w:val="75582E5F"/>
    <w:rsid w:val="7558C632"/>
    <w:rsid w:val="755CA28C"/>
    <w:rsid w:val="7576178D"/>
    <w:rsid w:val="75CB9895"/>
    <w:rsid w:val="75CCE0F7"/>
    <w:rsid w:val="760197F9"/>
    <w:rsid w:val="761E7968"/>
    <w:rsid w:val="76442F1B"/>
    <w:rsid w:val="7663F6F8"/>
    <w:rsid w:val="767CF7E7"/>
    <w:rsid w:val="768FC954"/>
    <w:rsid w:val="76A852BF"/>
    <w:rsid w:val="77ABF518"/>
    <w:rsid w:val="77ADEB34"/>
    <w:rsid w:val="77D15688"/>
    <w:rsid w:val="7882CADC"/>
    <w:rsid w:val="78B84D89"/>
    <w:rsid w:val="78F4ECC3"/>
    <w:rsid w:val="791BD664"/>
    <w:rsid w:val="79294187"/>
    <w:rsid w:val="7940314B"/>
    <w:rsid w:val="7950327D"/>
    <w:rsid w:val="7963B849"/>
    <w:rsid w:val="7986AD50"/>
    <w:rsid w:val="79BF6EEF"/>
    <w:rsid w:val="79F3F836"/>
    <w:rsid w:val="79FD2513"/>
    <w:rsid w:val="7A2B8F97"/>
    <w:rsid w:val="7A782599"/>
    <w:rsid w:val="7A945607"/>
    <w:rsid w:val="7AD7A5EF"/>
    <w:rsid w:val="7B00E6E2"/>
    <w:rsid w:val="7B12235B"/>
    <w:rsid w:val="7B225BBE"/>
    <w:rsid w:val="7B3216DA"/>
    <w:rsid w:val="7B4CC46D"/>
    <w:rsid w:val="7B5EB1FB"/>
    <w:rsid w:val="7C5DF319"/>
    <w:rsid w:val="7C7C06CF"/>
    <w:rsid w:val="7C939DC7"/>
    <w:rsid w:val="7CB01BC3"/>
    <w:rsid w:val="7D54DF8E"/>
    <w:rsid w:val="7E0EECA6"/>
    <w:rsid w:val="7E32D3F7"/>
    <w:rsid w:val="7EC4F5FF"/>
    <w:rsid w:val="7EC7411D"/>
    <w:rsid w:val="7F26D1A9"/>
    <w:rsid w:val="7F30EE29"/>
    <w:rsid w:val="7F63CD65"/>
    <w:rsid w:val="7F709C9C"/>
    <w:rsid w:val="7FAD71D7"/>
    <w:rsid w:val="7FB95F1B"/>
    <w:rsid w:val="7FEBA1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B2A6"/>
  <w15:docId w15:val="{B41EBD2F-87DB-4E85-9550-A0C51E7F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s-IS" w:eastAsia="is-I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B6532"/>
    <w:pPr>
      <w:keepNext/>
      <w:keepLines/>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semiHidden/>
    <w:unhideWhenUsed/>
    <w:qFormat/>
    <w:rsid w:val="002829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34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D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D8D"/>
  </w:style>
  <w:style w:type="paragraph" w:styleId="Footer">
    <w:name w:val="footer"/>
    <w:basedOn w:val="Normal"/>
    <w:link w:val="FooterChar"/>
    <w:uiPriority w:val="99"/>
    <w:unhideWhenUsed/>
    <w:rsid w:val="00AD0D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D8D"/>
  </w:style>
  <w:style w:type="character" w:styleId="CommentReference">
    <w:name w:val="annotation reference"/>
    <w:basedOn w:val="DefaultParagraphFont"/>
    <w:uiPriority w:val="99"/>
    <w:semiHidden/>
    <w:unhideWhenUsed/>
    <w:rsid w:val="00E47F3C"/>
    <w:rPr>
      <w:sz w:val="16"/>
      <w:szCs w:val="16"/>
    </w:rPr>
  </w:style>
  <w:style w:type="paragraph" w:styleId="CommentText">
    <w:name w:val="annotation text"/>
    <w:basedOn w:val="Normal"/>
    <w:link w:val="CommentTextChar"/>
    <w:uiPriority w:val="99"/>
    <w:unhideWhenUsed/>
    <w:rsid w:val="00E47F3C"/>
    <w:pPr>
      <w:spacing w:line="240" w:lineRule="auto"/>
    </w:pPr>
    <w:rPr>
      <w:sz w:val="20"/>
      <w:szCs w:val="20"/>
    </w:rPr>
  </w:style>
  <w:style w:type="character" w:customStyle="1" w:styleId="CommentTextChar">
    <w:name w:val="Comment Text Char"/>
    <w:basedOn w:val="DefaultParagraphFont"/>
    <w:link w:val="CommentText"/>
    <w:uiPriority w:val="99"/>
    <w:rsid w:val="00E47F3C"/>
    <w:rPr>
      <w:sz w:val="20"/>
      <w:szCs w:val="20"/>
    </w:rPr>
  </w:style>
  <w:style w:type="paragraph" w:styleId="CommentSubject">
    <w:name w:val="annotation subject"/>
    <w:basedOn w:val="CommentText"/>
    <w:next w:val="CommentText"/>
    <w:link w:val="CommentSubjectChar"/>
    <w:uiPriority w:val="99"/>
    <w:semiHidden/>
    <w:unhideWhenUsed/>
    <w:rsid w:val="00E47F3C"/>
    <w:rPr>
      <w:b/>
      <w:bCs/>
    </w:rPr>
  </w:style>
  <w:style w:type="character" w:customStyle="1" w:styleId="CommentSubjectChar">
    <w:name w:val="Comment Subject Char"/>
    <w:basedOn w:val="CommentTextChar"/>
    <w:link w:val="CommentSubject"/>
    <w:uiPriority w:val="99"/>
    <w:semiHidden/>
    <w:rsid w:val="00E47F3C"/>
    <w:rPr>
      <w:b/>
      <w:bCs/>
      <w:sz w:val="20"/>
      <w:szCs w:val="20"/>
    </w:rPr>
  </w:style>
  <w:style w:type="paragraph" w:styleId="BalloonText">
    <w:name w:val="Balloon Text"/>
    <w:basedOn w:val="Normal"/>
    <w:link w:val="BalloonTextChar"/>
    <w:uiPriority w:val="99"/>
    <w:semiHidden/>
    <w:unhideWhenUsed/>
    <w:rsid w:val="00E47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F3C"/>
    <w:rPr>
      <w:rFonts w:ascii="Tahoma" w:hAnsi="Tahoma" w:cs="Tahoma"/>
      <w:sz w:val="16"/>
      <w:szCs w:val="16"/>
    </w:rPr>
  </w:style>
  <w:style w:type="character" w:styleId="Hyperlink">
    <w:name w:val="Hyperlink"/>
    <w:basedOn w:val="DefaultParagraphFont"/>
    <w:uiPriority w:val="99"/>
    <w:unhideWhenUsed/>
    <w:rsid w:val="005043FA"/>
    <w:rPr>
      <w:color w:val="0000FF" w:themeColor="hyperlink"/>
      <w:u w:val="single"/>
    </w:rPr>
  </w:style>
  <w:style w:type="character" w:customStyle="1" w:styleId="Heading1Char">
    <w:name w:val="Heading 1 Char"/>
    <w:basedOn w:val="DefaultParagraphFont"/>
    <w:link w:val="Heading1"/>
    <w:uiPriority w:val="99"/>
    <w:rsid w:val="000B6532"/>
    <w:rPr>
      <w:rFonts w:ascii="Cambria" w:eastAsia="Times New Roman" w:hAnsi="Cambria" w:cs="Times New Roman"/>
      <w:b/>
      <w:bCs/>
      <w:color w:val="365F91"/>
      <w:sz w:val="28"/>
      <w:szCs w:val="28"/>
    </w:rPr>
  </w:style>
  <w:style w:type="character" w:styleId="PlaceholderText">
    <w:name w:val="Placeholder Text"/>
    <w:basedOn w:val="DefaultParagraphFont"/>
    <w:uiPriority w:val="99"/>
    <w:semiHidden/>
    <w:rsid w:val="00847BC8"/>
    <w:rPr>
      <w:color w:val="808080"/>
    </w:rPr>
  </w:style>
  <w:style w:type="character" w:styleId="FollowedHyperlink">
    <w:name w:val="FollowedHyperlink"/>
    <w:basedOn w:val="DefaultParagraphFont"/>
    <w:uiPriority w:val="99"/>
    <w:semiHidden/>
    <w:unhideWhenUsed/>
    <w:rsid w:val="00032974"/>
    <w:rPr>
      <w:color w:val="800080" w:themeColor="followedHyperlink"/>
      <w:u w:val="single"/>
    </w:rPr>
  </w:style>
  <w:style w:type="character" w:customStyle="1" w:styleId="Heading3Char">
    <w:name w:val="Heading 3 Char"/>
    <w:basedOn w:val="DefaultParagraphFont"/>
    <w:link w:val="Heading3"/>
    <w:uiPriority w:val="9"/>
    <w:semiHidden/>
    <w:rsid w:val="00282990"/>
    <w:rPr>
      <w:rFonts w:asciiTheme="majorHAnsi" w:eastAsiaTheme="majorEastAsia" w:hAnsiTheme="majorHAnsi" w:cstheme="majorBidi"/>
      <w:b/>
      <w:bCs/>
      <w:color w:val="4F81BD" w:themeColor="accent1"/>
    </w:rPr>
  </w:style>
  <w:style w:type="paragraph" w:styleId="Revision">
    <w:name w:val="Revision"/>
    <w:hidden/>
    <w:uiPriority w:val="99"/>
    <w:semiHidden/>
    <w:rsid w:val="002C67A0"/>
    <w:pPr>
      <w:spacing w:after="0" w:line="240" w:lineRule="auto"/>
    </w:pPr>
  </w:style>
  <w:style w:type="character" w:styleId="UnresolvedMention">
    <w:name w:val="Unresolved Mention"/>
    <w:basedOn w:val="DefaultParagraphFont"/>
    <w:uiPriority w:val="99"/>
    <w:semiHidden/>
    <w:unhideWhenUsed/>
    <w:rsid w:val="00215B65"/>
    <w:rPr>
      <w:color w:val="605E5C"/>
      <w:shd w:val="clear" w:color="auto" w:fill="E1DFDD"/>
    </w:rPr>
  </w:style>
  <w:style w:type="paragraph" w:customStyle="1" w:styleId="EndNoteBibliography">
    <w:name w:val="EndNote Bibliography"/>
    <w:basedOn w:val="Normal"/>
    <w:link w:val="EndNoteBibliographyChar"/>
    <w:rsid w:val="00B07520"/>
    <w:pPr>
      <w:spacing w:after="160" w:line="240" w:lineRule="auto"/>
    </w:pPr>
    <w:rPr>
      <w:rFonts w:ascii="Calibri" w:eastAsiaTheme="minorHAnsi" w:hAnsi="Calibri" w:cs="Calibri"/>
      <w:noProof/>
      <w:lang w:val="en-US" w:eastAsia="en-US"/>
    </w:rPr>
  </w:style>
  <w:style w:type="character" w:customStyle="1" w:styleId="EndNoteBibliographyChar">
    <w:name w:val="EndNote Bibliography Char"/>
    <w:basedOn w:val="DefaultParagraphFont"/>
    <w:link w:val="EndNoteBibliography"/>
    <w:rsid w:val="00B07520"/>
    <w:rPr>
      <w:rFonts w:ascii="Calibri" w:eastAsiaTheme="minorHAnsi" w:hAnsi="Calibri" w:cs="Calibri"/>
      <w:noProof/>
      <w:lang w:val="en-US" w:eastAsia="en-US"/>
    </w:rPr>
  </w:style>
  <w:style w:type="character" w:customStyle="1" w:styleId="Heading4Char">
    <w:name w:val="Heading 4 Char"/>
    <w:basedOn w:val="DefaultParagraphFont"/>
    <w:link w:val="Heading4"/>
    <w:uiPriority w:val="9"/>
    <w:semiHidden/>
    <w:rsid w:val="00D76345"/>
    <w:rPr>
      <w:rFonts w:asciiTheme="majorHAnsi" w:eastAsiaTheme="majorEastAsia" w:hAnsiTheme="majorHAnsi" w:cstheme="majorBidi"/>
      <w:i/>
      <w:iCs/>
      <w:color w:val="365F91" w:themeColor="accent1" w:themeShade="BF"/>
    </w:rPr>
  </w:style>
  <w:style w:type="character" w:customStyle="1" w:styleId="cf01">
    <w:name w:val="cf01"/>
    <w:basedOn w:val="DefaultParagraphFont"/>
    <w:rsid w:val="008B3C3B"/>
    <w:rPr>
      <w:rFonts w:ascii="Segoe UI" w:hAnsi="Segoe UI" w:cs="Segoe UI" w:hint="default"/>
      <w:sz w:val="18"/>
      <w:szCs w:val="18"/>
    </w:rPr>
  </w:style>
  <w:style w:type="paragraph" w:styleId="Caption">
    <w:name w:val="caption"/>
    <w:basedOn w:val="Normal"/>
    <w:next w:val="Normal"/>
    <w:uiPriority w:val="35"/>
    <w:unhideWhenUsed/>
    <w:qFormat/>
    <w:rsid w:val="00BB785B"/>
    <w:pPr>
      <w:spacing w:line="240" w:lineRule="auto"/>
    </w:pPr>
    <w:rPr>
      <w:i/>
      <w:iCs/>
      <w:color w:val="1F497D" w:themeColor="text2"/>
      <w:sz w:val="18"/>
      <w:szCs w:val="18"/>
    </w:rPr>
  </w:style>
  <w:style w:type="paragraph" w:customStyle="1" w:styleId="TableCaption">
    <w:name w:val="Table Caption"/>
    <w:basedOn w:val="Normal"/>
    <w:qFormat/>
    <w:rsid w:val="00FD0461"/>
    <w:pPr>
      <w:spacing w:after="0" w:line="240" w:lineRule="auto"/>
      <w:jc w:val="center"/>
    </w:pPr>
    <w:rPr>
      <w:b/>
      <w: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5598">
      <w:bodyDiv w:val="1"/>
      <w:marLeft w:val="0"/>
      <w:marRight w:val="0"/>
      <w:marTop w:val="0"/>
      <w:marBottom w:val="0"/>
      <w:divBdr>
        <w:top w:val="none" w:sz="0" w:space="0" w:color="auto"/>
        <w:left w:val="none" w:sz="0" w:space="0" w:color="auto"/>
        <w:bottom w:val="none" w:sz="0" w:space="0" w:color="auto"/>
        <w:right w:val="none" w:sz="0" w:space="0" w:color="auto"/>
      </w:divBdr>
    </w:div>
    <w:div w:id="88624769">
      <w:bodyDiv w:val="1"/>
      <w:marLeft w:val="0"/>
      <w:marRight w:val="0"/>
      <w:marTop w:val="0"/>
      <w:marBottom w:val="0"/>
      <w:divBdr>
        <w:top w:val="none" w:sz="0" w:space="0" w:color="auto"/>
        <w:left w:val="none" w:sz="0" w:space="0" w:color="auto"/>
        <w:bottom w:val="none" w:sz="0" w:space="0" w:color="auto"/>
        <w:right w:val="none" w:sz="0" w:space="0" w:color="auto"/>
      </w:divBdr>
      <w:divsChild>
        <w:div w:id="1687831790">
          <w:marLeft w:val="0"/>
          <w:marRight w:val="0"/>
          <w:marTop w:val="0"/>
          <w:marBottom w:val="0"/>
          <w:divBdr>
            <w:top w:val="none" w:sz="0" w:space="0" w:color="auto"/>
            <w:left w:val="none" w:sz="0" w:space="0" w:color="auto"/>
            <w:bottom w:val="none" w:sz="0" w:space="0" w:color="auto"/>
            <w:right w:val="none" w:sz="0" w:space="0" w:color="auto"/>
          </w:divBdr>
          <w:divsChild>
            <w:div w:id="16467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405">
      <w:bodyDiv w:val="1"/>
      <w:marLeft w:val="0"/>
      <w:marRight w:val="0"/>
      <w:marTop w:val="0"/>
      <w:marBottom w:val="0"/>
      <w:divBdr>
        <w:top w:val="none" w:sz="0" w:space="0" w:color="auto"/>
        <w:left w:val="none" w:sz="0" w:space="0" w:color="auto"/>
        <w:bottom w:val="none" w:sz="0" w:space="0" w:color="auto"/>
        <w:right w:val="none" w:sz="0" w:space="0" w:color="auto"/>
      </w:divBdr>
    </w:div>
    <w:div w:id="119494294">
      <w:bodyDiv w:val="1"/>
      <w:marLeft w:val="0"/>
      <w:marRight w:val="0"/>
      <w:marTop w:val="0"/>
      <w:marBottom w:val="0"/>
      <w:divBdr>
        <w:top w:val="none" w:sz="0" w:space="0" w:color="auto"/>
        <w:left w:val="none" w:sz="0" w:space="0" w:color="auto"/>
        <w:bottom w:val="none" w:sz="0" w:space="0" w:color="auto"/>
        <w:right w:val="none" w:sz="0" w:space="0" w:color="auto"/>
      </w:divBdr>
    </w:div>
    <w:div w:id="139277319">
      <w:bodyDiv w:val="1"/>
      <w:marLeft w:val="0"/>
      <w:marRight w:val="0"/>
      <w:marTop w:val="0"/>
      <w:marBottom w:val="0"/>
      <w:divBdr>
        <w:top w:val="none" w:sz="0" w:space="0" w:color="auto"/>
        <w:left w:val="none" w:sz="0" w:space="0" w:color="auto"/>
        <w:bottom w:val="none" w:sz="0" w:space="0" w:color="auto"/>
        <w:right w:val="none" w:sz="0" w:space="0" w:color="auto"/>
      </w:divBdr>
      <w:divsChild>
        <w:div w:id="845363429">
          <w:marLeft w:val="0"/>
          <w:marRight w:val="0"/>
          <w:marTop w:val="0"/>
          <w:marBottom w:val="0"/>
          <w:divBdr>
            <w:top w:val="none" w:sz="0" w:space="0" w:color="auto"/>
            <w:left w:val="none" w:sz="0" w:space="0" w:color="auto"/>
            <w:bottom w:val="none" w:sz="0" w:space="0" w:color="auto"/>
            <w:right w:val="none" w:sz="0" w:space="0" w:color="auto"/>
          </w:divBdr>
        </w:div>
        <w:div w:id="822085706">
          <w:marLeft w:val="0"/>
          <w:marRight w:val="0"/>
          <w:marTop w:val="0"/>
          <w:marBottom w:val="0"/>
          <w:divBdr>
            <w:top w:val="none" w:sz="0" w:space="0" w:color="auto"/>
            <w:left w:val="none" w:sz="0" w:space="0" w:color="auto"/>
            <w:bottom w:val="none" w:sz="0" w:space="0" w:color="auto"/>
            <w:right w:val="none" w:sz="0" w:space="0" w:color="auto"/>
          </w:divBdr>
        </w:div>
      </w:divsChild>
    </w:div>
    <w:div w:id="224687730">
      <w:bodyDiv w:val="1"/>
      <w:marLeft w:val="0"/>
      <w:marRight w:val="0"/>
      <w:marTop w:val="0"/>
      <w:marBottom w:val="0"/>
      <w:divBdr>
        <w:top w:val="none" w:sz="0" w:space="0" w:color="auto"/>
        <w:left w:val="none" w:sz="0" w:space="0" w:color="auto"/>
        <w:bottom w:val="none" w:sz="0" w:space="0" w:color="auto"/>
        <w:right w:val="none" w:sz="0" w:space="0" w:color="auto"/>
      </w:divBdr>
    </w:div>
    <w:div w:id="244581396">
      <w:bodyDiv w:val="1"/>
      <w:marLeft w:val="0"/>
      <w:marRight w:val="0"/>
      <w:marTop w:val="0"/>
      <w:marBottom w:val="0"/>
      <w:divBdr>
        <w:top w:val="none" w:sz="0" w:space="0" w:color="auto"/>
        <w:left w:val="none" w:sz="0" w:space="0" w:color="auto"/>
        <w:bottom w:val="none" w:sz="0" w:space="0" w:color="auto"/>
        <w:right w:val="none" w:sz="0" w:space="0" w:color="auto"/>
      </w:divBdr>
      <w:divsChild>
        <w:div w:id="600797165">
          <w:marLeft w:val="0"/>
          <w:marRight w:val="0"/>
          <w:marTop w:val="0"/>
          <w:marBottom w:val="0"/>
          <w:divBdr>
            <w:top w:val="none" w:sz="0" w:space="0" w:color="auto"/>
            <w:left w:val="none" w:sz="0" w:space="0" w:color="auto"/>
            <w:bottom w:val="none" w:sz="0" w:space="0" w:color="auto"/>
            <w:right w:val="none" w:sz="0" w:space="0" w:color="auto"/>
          </w:divBdr>
          <w:divsChild>
            <w:div w:id="13725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540">
      <w:bodyDiv w:val="1"/>
      <w:marLeft w:val="0"/>
      <w:marRight w:val="0"/>
      <w:marTop w:val="0"/>
      <w:marBottom w:val="0"/>
      <w:divBdr>
        <w:top w:val="none" w:sz="0" w:space="0" w:color="auto"/>
        <w:left w:val="none" w:sz="0" w:space="0" w:color="auto"/>
        <w:bottom w:val="none" w:sz="0" w:space="0" w:color="auto"/>
        <w:right w:val="none" w:sz="0" w:space="0" w:color="auto"/>
      </w:divBdr>
    </w:div>
    <w:div w:id="309941176">
      <w:bodyDiv w:val="1"/>
      <w:marLeft w:val="0"/>
      <w:marRight w:val="0"/>
      <w:marTop w:val="0"/>
      <w:marBottom w:val="0"/>
      <w:divBdr>
        <w:top w:val="none" w:sz="0" w:space="0" w:color="auto"/>
        <w:left w:val="none" w:sz="0" w:space="0" w:color="auto"/>
        <w:bottom w:val="none" w:sz="0" w:space="0" w:color="auto"/>
        <w:right w:val="none" w:sz="0" w:space="0" w:color="auto"/>
      </w:divBdr>
    </w:div>
    <w:div w:id="310405996">
      <w:bodyDiv w:val="1"/>
      <w:marLeft w:val="0"/>
      <w:marRight w:val="0"/>
      <w:marTop w:val="0"/>
      <w:marBottom w:val="0"/>
      <w:divBdr>
        <w:top w:val="none" w:sz="0" w:space="0" w:color="auto"/>
        <w:left w:val="none" w:sz="0" w:space="0" w:color="auto"/>
        <w:bottom w:val="none" w:sz="0" w:space="0" w:color="auto"/>
        <w:right w:val="none" w:sz="0" w:space="0" w:color="auto"/>
      </w:divBdr>
    </w:div>
    <w:div w:id="339428439">
      <w:bodyDiv w:val="1"/>
      <w:marLeft w:val="0"/>
      <w:marRight w:val="0"/>
      <w:marTop w:val="0"/>
      <w:marBottom w:val="0"/>
      <w:divBdr>
        <w:top w:val="none" w:sz="0" w:space="0" w:color="auto"/>
        <w:left w:val="none" w:sz="0" w:space="0" w:color="auto"/>
        <w:bottom w:val="none" w:sz="0" w:space="0" w:color="auto"/>
        <w:right w:val="none" w:sz="0" w:space="0" w:color="auto"/>
      </w:divBdr>
    </w:div>
    <w:div w:id="366565330">
      <w:bodyDiv w:val="1"/>
      <w:marLeft w:val="0"/>
      <w:marRight w:val="0"/>
      <w:marTop w:val="0"/>
      <w:marBottom w:val="0"/>
      <w:divBdr>
        <w:top w:val="none" w:sz="0" w:space="0" w:color="auto"/>
        <w:left w:val="none" w:sz="0" w:space="0" w:color="auto"/>
        <w:bottom w:val="none" w:sz="0" w:space="0" w:color="auto"/>
        <w:right w:val="none" w:sz="0" w:space="0" w:color="auto"/>
      </w:divBdr>
    </w:div>
    <w:div w:id="385378307">
      <w:bodyDiv w:val="1"/>
      <w:marLeft w:val="0"/>
      <w:marRight w:val="0"/>
      <w:marTop w:val="0"/>
      <w:marBottom w:val="0"/>
      <w:divBdr>
        <w:top w:val="none" w:sz="0" w:space="0" w:color="auto"/>
        <w:left w:val="none" w:sz="0" w:space="0" w:color="auto"/>
        <w:bottom w:val="none" w:sz="0" w:space="0" w:color="auto"/>
        <w:right w:val="none" w:sz="0" w:space="0" w:color="auto"/>
      </w:divBdr>
      <w:divsChild>
        <w:div w:id="353969529">
          <w:marLeft w:val="0"/>
          <w:marRight w:val="0"/>
          <w:marTop w:val="0"/>
          <w:marBottom w:val="0"/>
          <w:divBdr>
            <w:top w:val="none" w:sz="0" w:space="0" w:color="auto"/>
            <w:left w:val="none" w:sz="0" w:space="0" w:color="auto"/>
            <w:bottom w:val="none" w:sz="0" w:space="0" w:color="auto"/>
            <w:right w:val="none" w:sz="0" w:space="0" w:color="auto"/>
          </w:divBdr>
          <w:divsChild>
            <w:div w:id="10378759">
              <w:marLeft w:val="0"/>
              <w:marRight w:val="0"/>
              <w:marTop w:val="0"/>
              <w:marBottom w:val="0"/>
              <w:divBdr>
                <w:top w:val="none" w:sz="0" w:space="0" w:color="auto"/>
                <w:left w:val="none" w:sz="0" w:space="0" w:color="auto"/>
                <w:bottom w:val="none" w:sz="0" w:space="0" w:color="auto"/>
                <w:right w:val="none" w:sz="0" w:space="0" w:color="auto"/>
              </w:divBdr>
            </w:div>
            <w:div w:id="28186000">
              <w:marLeft w:val="0"/>
              <w:marRight w:val="0"/>
              <w:marTop w:val="0"/>
              <w:marBottom w:val="0"/>
              <w:divBdr>
                <w:top w:val="none" w:sz="0" w:space="0" w:color="auto"/>
                <w:left w:val="none" w:sz="0" w:space="0" w:color="auto"/>
                <w:bottom w:val="none" w:sz="0" w:space="0" w:color="auto"/>
                <w:right w:val="none" w:sz="0" w:space="0" w:color="auto"/>
              </w:divBdr>
            </w:div>
            <w:div w:id="227107534">
              <w:marLeft w:val="0"/>
              <w:marRight w:val="0"/>
              <w:marTop w:val="0"/>
              <w:marBottom w:val="0"/>
              <w:divBdr>
                <w:top w:val="none" w:sz="0" w:space="0" w:color="auto"/>
                <w:left w:val="none" w:sz="0" w:space="0" w:color="auto"/>
                <w:bottom w:val="none" w:sz="0" w:space="0" w:color="auto"/>
                <w:right w:val="none" w:sz="0" w:space="0" w:color="auto"/>
              </w:divBdr>
            </w:div>
            <w:div w:id="292322776">
              <w:marLeft w:val="0"/>
              <w:marRight w:val="0"/>
              <w:marTop w:val="0"/>
              <w:marBottom w:val="0"/>
              <w:divBdr>
                <w:top w:val="none" w:sz="0" w:space="0" w:color="auto"/>
                <w:left w:val="none" w:sz="0" w:space="0" w:color="auto"/>
                <w:bottom w:val="none" w:sz="0" w:space="0" w:color="auto"/>
                <w:right w:val="none" w:sz="0" w:space="0" w:color="auto"/>
              </w:divBdr>
            </w:div>
            <w:div w:id="332342283">
              <w:marLeft w:val="0"/>
              <w:marRight w:val="0"/>
              <w:marTop w:val="0"/>
              <w:marBottom w:val="0"/>
              <w:divBdr>
                <w:top w:val="none" w:sz="0" w:space="0" w:color="auto"/>
                <w:left w:val="none" w:sz="0" w:space="0" w:color="auto"/>
                <w:bottom w:val="none" w:sz="0" w:space="0" w:color="auto"/>
                <w:right w:val="none" w:sz="0" w:space="0" w:color="auto"/>
              </w:divBdr>
            </w:div>
            <w:div w:id="433284172">
              <w:marLeft w:val="0"/>
              <w:marRight w:val="0"/>
              <w:marTop w:val="0"/>
              <w:marBottom w:val="0"/>
              <w:divBdr>
                <w:top w:val="none" w:sz="0" w:space="0" w:color="auto"/>
                <w:left w:val="none" w:sz="0" w:space="0" w:color="auto"/>
                <w:bottom w:val="none" w:sz="0" w:space="0" w:color="auto"/>
                <w:right w:val="none" w:sz="0" w:space="0" w:color="auto"/>
              </w:divBdr>
            </w:div>
            <w:div w:id="468134919">
              <w:marLeft w:val="0"/>
              <w:marRight w:val="0"/>
              <w:marTop w:val="0"/>
              <w:marBottom w:val="0"/>
              <w:divBdr>
                <w:top w:val="none" w:sz="0" w:space="0" w:color="auto"/>
                <w:left w:val="none" w:sz="0" w:space="0" w:color="auto"/>
                <w:bottom w:val="none" w:sz="0" w:space="0" w:color="auto"/>
                <w:right w:val="none" w:sz="0" w:space="0" w:color="auto"/>
              </w:divBdr>
            </w:div>
            <w:div w:id="483470129">
              <w:marLeft w:val="0"/>
              <w:marRight w:val="0"/>
              <w:marTop w:val="0"/>
              <w:marBottom w:val="0"/>
              <w:divBdr>
                <w:top w:val="none" w:sz="0" w:space="0" w:color="auto"/>
                <w:left w:val="none" w:sz="0" w:space="0" w:color="auto"/>
                <w:bottom w:val="none" w:sz="0" w:space="0" w:color="auto"/>
                <w:right w:val="none" w:sz="0" w:space="0" w:color="auto"/>
              </w:divBdr>
            </w:div>
            <w:div w:id="615211873">
              <w:marLeft w:val="0"/>
              <w:marRight w:val="0"/>
              <w:marTop w:val="0"/>
              <w:marBottom w:val="0"/>
              <w:divBdr>
                <w:top w:val="none" w:sz="0" w:space="0" w:color="auto"/>
                <w:left w:val="none" w:sz="0" w:space="0" w:color="auto"/>
                <w:bottom w:val="none" w:sz="0" w:space="0" w:color="auto"/>
                <w:right w:val="none" w:sz="0" w:space="0" w:color="auto"/>
              </w:divBdr>
            </w:div>
            <w:div w:id="914508388">
              <w:marLeft w:val="0"/>
              <w:marRight w:val="0"/>
              <w:marTop w:val="0"/>
              <w:marBottom w:val="0"/>
              <w:divBdr>
                <w:top w:val="none" w:sz="0" w:space="0" w:color="auto"/>
                <w:left w:val="none" w:sz="0" w:space="0" w:color="auto"/>
                <w:bottom w:val="none" w:sz="0" w:space="0" w:color="auto"/>
                <w:right w:val="none" w:sz="0" w:space="0" w:color="auto"/>
              </w:divBdr>
            </w:div>
            <w:div w:id="1033766633">
              <w:marLeft w:val="0"/>
              <w:marRight w:val="0"/>
              <w:marTop w:val="0"/>
              <w:marBottom w:val="0"/>
              <w:divBdr>
                <w:top w:val="none" w:sz="0" w:space="0" w:color="auto"/>
                <w:left w:val="none" w:sz="0" w:space="0" w:color="auto"/>
                <w:bottom w:val="none" w:sz="0" w:space="0" w:color="auto"/>
                <w:right w:val="none" w:sz="0" w:space="0" w:color="auto"/>
              </w:divBdr>
            </w:div>
            <w:div w:id="1181506730">
              <w:marLeft w:val="0"/>
              <w:marRight w:val="0"/>
              <w:marTop w:val="0"/>
              <w:marBottom w:val="0"/>
              <w:divBdr>
                <w:top w:val="none" w:sz="0" w:space="0" w:color="auto"/>
                <w:left w:val="none" w:sz="0" w:space="0" w:color="auto"/>
                <w:bottom w:val="none" w:sz="0" w:space="0" w:color="auto"/>
                <w:right w:val="none" w:sz="0" w:space="0" w:color="auto"/>
              </w:divBdr>
            </w:div>
            <w:div w:id="1188981574">
              <w:marLeft w:val="0"/>
              <w:marRight w:val="0"/>
              <w:marTop w:val="0"/>
              <w:marBottom w:val="0"/>
              <w:divBdr>
                <w:top w:val="none" w:sz="0" w:space="0" w:color="auto"/>
                <w:left w:val="none" w:sz="0" w:space="0" w:color="auto"/>
                <w:bottom w:val="none" w:sz="0" w:space="0" w:color="auto"/>
                <w:right w:val="none" w:sz="0" w:space="0" w:color="auto"/>
              </w:divBdr>
            </w:div>
            <w:div w:id="1210608669">
              <w:marLeft w:val="0"/>
              <w:marRight w:val="0"/>
              <w:marTop w:val="0"/>
              <w:marBottom w:val="0"/>
              <w:divBdr>
                <w:top w:val="none" w:sz="0" w:space="0" w:color="auto"/>
                <w:left w:val="none" w:sz="0" w:space="0" w:color="auto"/>
                <w:bottom w:val="none" w:sz="0" w:space="0" w:color="auto"/>
                <w:right w:val="none" w:sz="0" w:space="0" w:color="auto"/>
              </w:divBdr>
            </w:div>
            <w:div w:id="1387727234">
              <w:marLeft w:val="0"/>
              <w:marRight w:val="0"/>
              <w:marTop w:val="0"/>
              <w:marBottom w:val="0"/>
              <w:divBdr>
                <w:top w:val="none" w:sz="0" w:space="0" w:color="auto"/>
                <w:left w:val="none" w:sz="0" w:space="0" w:color="auto"/>
                <w:bottom w:val="none" w:sz="0" w:space="0" w:color="auto"/>
                <w:right w:val="none" w:sz="0" w:space="0" w:color="auto"/>
              </w:divBdr>
            </w:div>
            <w:div w:id="1490172810">
              <w:marLeft w:val="0"/>
              <w:marRight w:val="0"/>
              <w:marTop w:val="0"/>
              <w:marBottom w:val="0"/>
              <w:divBdr>
                <w:top w:val="none" w:sz="0" w:space="0" w:color="auto"/>
                <w:left w:val="none" w:sz="0" w:space="0" w:color="auto"/>
                <w:bottom w:val="none" w:sz="0" w:space="0" w:color="auto"/>
                <w:right w:val="none" w:sz="0" w:space="0" w:color="auto"/>
              </w:divBdr>
            </w:div>
            <w:div w:id="1698849815">
              <w:marLeft w:val="0"/>
              <w:marRight w:val="0"/>
              <w:marTop w:val="0"/>
              <w:marBottom w:val="0"/>
              <w:divBdr>
                <w:top w:val="none" w:sz="0" w:space="0" w:color="auto"/>
                <w:left w:val="none" w:sz="0" w:space="0" w:color="auto"/>
                <w:bottom w:val="none" w:sz="0" w:space="0" w:color="auto"/>
                <w:right w:val="none" w:sz="0" w:space="0" w:color="auto"/>
              </w:divBdr>
            </w:div>
            <w:div w:id="1748722845">
              <w:marLeft w:val="0"/>
              <w:marRight w:val="0"/>
              <w:marTop w:val="0"/>
              <w:marBottom w:val="0"/>
              <w:divBdr>
                <w:top w:val="none" w:sz="0" w:space="0" w:color="auto"/>
                <w:left w:val="none" w:sz="0" w:space="0" w:color="auto"/>
                <w:bottom w:val="none" w:sz="0" w:space="0" w:color="auto"/>
                <w:right w:val="none" w:sz="0" w:space="0" w:color="auto"/>
              </w:divBdr>
            </w:div>
            <w:div w:id="1767144360">
              <w:marLeft w:val="0"/>
              <w:marRight w:val="0"/>
              <w:marTop w:val="0"/>
              <w:marBottom w:val="0"/>
              <w:divBdr>
                <w:top w:val="none" w:sz="0" w:space="0" w:color="auto"/>
                <w:left w:val="none" w:sz="0" w:space="0" w:color="auto"/>
                <w:bottom w:val="none" w:sz="0" w:space="0" w:color="auto"/>
                <w:right w:val="none" w:sz="0" w:space="0" w:color="auto"/>
              </w:divBdr>
            </w:div>
            <w:div w:id="1795294152">
              <w:marLeft w:val="0"/>
              <w:marRight w:val="0"/>
              <w:marTop w:val="0"/>
              <w:marBottom w:val="0"/>
              <w:divBdr>
                <w:top w:val="none" w:sz="0" w:space="0" w:color="auto"/>
                <w:left w:val="none" w:sz="0" w:space="0" w:color="auto"/>
                <w:bottom w:val="none" w:sz="0" w:space="0" w:color="auto"/>
                <w:right w:val="none" w:sz="0" w:space="0" w:color="auto"/>
              </w:divBdr>
            </w:div>
            <w:div w:id="1870795031">
              <w:marLeft w:val="0"/>
              <w:marRight w:val="0"/>
              <w:marTop w:val="0"/>
              <w:marBottom w:val="0"/>
              <w:divBdr>
                <w:top w:val="none" w:sz="0" w:space="0" w:color="auto"/>
                <w:left w:val="none" w:sz="0" w:space="0" w:color="auto"/>
                <w:bottom w:val="none" w:sz="0" w:space="0" w:color="auto"/>
                <w:right w:val="none" w:sz="0" w:space="0" w:color="auto"/>
              </w:divBdr>
            </w:div>
            <w:div w:id="1958096391">
              <w:marLeft w:val="0"/>
              <w:marRight w:val="0"/>
              <w:marTop w:val="0"/>
              <w:marBottom w:val="0"/>
              <w:divBdr>
                <w:top w:val="none" w:sz="0" w:space="0" w:color="auto"/>
                <w:left w:val="none" w:sz="0" w:space="0" w:color="auto"/>
                <w:bottom w:val="none" w:sz="0" w:space="0" w:color="auto"/>
                <w:right w:val="none" w:sz="0" w:space="0" w:color="auto"/>
              </w:divBdr>
            </w:div>
            <w:div w:id="2001498655">
              <w:marLeft w:val="0"/>
              <w:marRight w:val="0"/>
              <w:marTop w:val="0"/>
              <w:marBottom w:val="0"/>
              <w:divBdr>
                <w:top w:val="none" w:sz="0" w:space="0" w:color="auto"/>
                <w:left w:val="none" w:sz="0" w:space="0" w:color="auto"/>
                <w:bottom w:val="none" w:sz="0" w:space="0" w:color="auto"/>
                <w:right w:val="none" w:sz="0" w:space="0" w:color="auto"/>
              </w:divBdr>
            </w:div>
            <w:div w:id="20281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5883">
      <w:bodyDiv w:val="1"/>
      <w:marLeft w:val="0"/>
      <w:marRight w:val="0"/>
      <w:marTop w:val="0"/>
      <w:marBottom w:val="0"/>
      <w:divBdr>
        <w:top w:val="none" w:sz="0" w:space="0" w:color="auto"/>
        <w:left w:val="none" w:sz="0" w:space="0" w:color="auto"/>
        <w:bottom w:val="none" w:sz="0" w:space="0" w:color="auto"/>
        <w:right w:val="none" w:sz="0" w:space="0" w:color="auto"/>
      </w:divBdr>
    </w:div>
    <w:div w:id="423494325">
      <w:bodyDiv w:val="1"/>
      <w:marLeft w:val="0"/>
      <w:marRight w:val="0"/>
      <w:marTop w:val="0"/>
      <w:marBottom w:val="0"/>
      <w:divBdr>
        <w:top w:val="none" w:sz="0" w:space="0" w:color="auto"/>
        <w:left w:val="none" w:sz="0" w:space="0" w:color="auto"/>
        <w:bottom w:val="none" w:sz="0" w:space="0" w:color="auto"/>
        <w:right w:val="none" w:sz="0" w:space="0" w:color="auto"/>
      </w:divBdr>
    </w:div>
    <w:div w:id="474494454">
      <w:bodyDiv w:val="1"/>
      <w:marLeft w:val="0"/>
      <w:marRight w:val="0"/>
      <w:marTop w:val="0"/>
      <w:marBottom w:val="0"/>
      <w:divBdr>
        <w:top w:val="none" w:sz="0" w:space="0" w:color="auto"/>
        <w:left w:val="none" w:sz="0" w:space="0" w:color="auto"/>
        <w:bottom w:val="none" w:sz="0" w:space="0" w:color="auto"/>
        <w:right w:val="none" w:sz="0" w:space="0" w:color="auto"/>
      </w:divBdr>
    </w:div>
    <w:div w:id="475875321">
      <w:bodyDiv w:val="1"/>
      <w:marLeft w:val="0"/>
      <w:marRight w:val="0"/>
      <w:marTop w:val="0"/>
      <w:marBottom w:val="0"/>
      <w:divBdr>
        <w:top w:val="none" w:sz="0" w:space="0" w:color="auto"/>
        <w:left w:val="none" w:sz="0" w:space="0" w:color="auto"/>
        <w:bottom w:val="none" w:sz="0" w:space="0" w:color="auto"/>
        <w:right w:val="none" w:sz="0" w:space="0" w:color="auto"/>
      </w:divBdr>
      <w:divsChild>
        <w:div w:id="1800100381">
          <w:marLeft w:val="0"/>
          <w:marRight w:val="0"/>
          <w:marTop w:val="0"/>
          <w:marBottom w:val="0"/>
          <w:divBdr>
            <w:top w:val="none" w:sz="0" w:space="0" w:color="auto"/>
            <w:left w:val="none" w:sz="0" w:space="0" w:color="auto"/>
            <w:bottom w:val="none" w:sz="0" w:space="0" w:color="auto"/>
            <w:right w:val="none" w:sz="0" w:space="0" w:color="auto"/>
          </w:divBdr>
          <w:divsChild>
            <w:div w:id="2113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529">
      <w:bodyDiv w:val="1"/>
      <w:marLeft w:val="0"/>
      <w:marRight w:val="0"/>
      <w:marTop w:val="0"/>
      <w:marBottom w:val="0"/>
      <w:divBdr>
        <w:top w:val="none" w:sz="0" w:space="0" w:color="auto"/>
        <w:left w:val="none" w:sz="0" w:space="0" w:color="auto"/>
        <w:bottom w:val="none" w:sz="0" w:space="0" w:color="auto"/>
        <w:right w:val="none" w:sz="0" w:space="0" w:color="auto"/>
      </w:divBdr>
    </w:div>
    <w:div w:id="647057440">
      <w:bodyDiv w:val="1"/>
      <w:marLeft w:val="0"/>
      <w:marRight w:val="0"/>
      <w:marTop w:val="0"/>
      <w:marBottom w:val="0"/>
      <w:divBdr>
        <w:top w:val="none" w:sz="0" w:space="0" w:color="auto"/>
        <w:left w:val="none" w:sz="0" w:space="0" w:color="auto"/>
        <w:bottom w:val="none" w:sz="0" w:space="0" w:color="auto"/>
        <w:right w:val="none" w:sz="0" w:space="0" w:color="auto"/>
      </w:divBdr>
    </w:div>
    <w:div w:id="683020256">
      <w:bodyDiv w:val="1"/>
      <w:marLeft w:val="0"/>
      <w:marRight w:val="0"/>
      <w:marTop w:val="0"/>
      <w:marBottom w:val="0"/>
      <w:divBdr>
        <w:top w:val="none" w:sz="0" w:space="0" w:color="auto"/>
        <w:left w:val="none" w:sz="0" w:space="0" w:color="auto"/>
        <w:bottom w:val="none" w:sz="0" w:space="0" w:color="auto"/>
        <w:right w:val="none" w:sz="0" w:space="0" w:color="auto"/>
      </w:divBdr>
    </w:div>
    <w:div w:id="784545821">
      <w:bodyDiv w:val="1"/>
      <w:marLeft w:val="0"/>
      <w:marRight w:val="0"/>
      <w:marTop w:val="0"/>
      <w:marBottom w:val="0"/>
      <w:divBdr>
        <w:top w:val="none" w:sz="0" w:space="0" w:color="auto"/>
        <w:left w:val="none" w:sz="0" w:space="0" w:color="auto"/>
        <w:bottom w:val="none" w:sz="0" w:space="0" w:color="auto"/>
        <w:right w:val="none" w:sz="0" w:space="0" w:color="auto"/>
      </w:divBdr>
    </w:div>
    <w:div w:id="1147819296">
      <w:bodyDiv w:val="1"/>
      <w:marLeft w:val="0"/>
      <w:marRight w:val="0"/>
      <w:marTop w:val="0"/>
      <w:marBottom w:val="0"/>
      <w:divBdr>
        <w:top w:val="none" w:sz="0" w:space="0" w:color="auto"/>
        <w:left w:val="none" w:sz="0" w:space="0" w:color="auto"/>
        <w:bottom w:val="none" w:sz="0" w:space="0" w:color="auto"/>
        <w:right w:val="none" w:sz="0" w:space="0" w:color="auto"/>
      </w:divBdr>
    </w:div>
    <w:div w:id="1277250400">
      <w:bodyDiv w:val="1"/>
      <w:marLeft w:val="0"/>
      <w:marRight w:val="0"/>
      <w:marTop w:val="0"/>
      <w:marBottom w:val="0"/>
      <w:divBdr>
        <w:top w:val="none" w:sz="0" w:space="0" w:color="auto"/>
        <w:left w:val="none" w:sz="0" w:space="0" w:color="auto"/>
        <w:bottom w:val="none" w:sz="0" w:space="0" w:color="auto"/>
        <w:right w:val="none" w:sz="0" w:space="0" w:color="auto"/>
      </w:divBdr>
    </w:div>
    <w:div w:id="1368028355">
      <w:bodyDiv w:val="1"/>
      <w:marLeft w:val="0"/>
      <w:marRight w:val="0"/>
      <w:marTop w:val="0"/>
      <w:marBottom w:val="0"/>
      <w:divBdr>
        <w:top w:val="none" w:sz="0" w:space="0" w:color="auto"/>
        <w:left w:val="none" w:sz="0" w:space="0" w:color="auto"/>
        <w:bottom w:val="none" w:sz="0" w:space="0" w:color="auto"/>
        <w:right w:val="none" w:sz="0" w:space="0" w:color="auto"/>
      </w:divBdr>
    </w:div>
    <w:div w:id="1521318027">
      <w:bodyDiv w:val="1"/>
      <w:marLeft w:val="0"/>
      <w:marRight w:val="0"/>
      <w:marTop w:val="0"/>
      <w:marBottom w:val="0"/>
      <w:divBdr>
        <w:top w:val="none" w:sz="0" w:space="0" w:color="auto"/>
        <w:left w:val="none" w:sz="0" w:space="0" w:color="auto"/>
        <w:bottom w:val="none" w:sz="0" w:space="0" w:color="auto"/>
        <w:right w:val="none" w:sz="0" w:space="0" w:color="auto"/>
      </w:divBdr>
    </w:div>
    <w:div w:id="1555461508">
      <w:bodyDiv w:val="1"/>
      <w:marLeft w:val="0"/>
      <w:marRight w:val="0"/>
      <w:marTop w:val="0"/>
      <w:marBottom w:val="0"/>
      <w:divBdr>
        <w:top w:val="none" w:sz="0" w:space="0" w:color="auto"/>
        <w:left w:val="none" w:sz="0" w:space="0" w:color="auto"/>
        <w:bottom w:val="none" w:sz="0" w:space="0" w:color="auto"/>
        <w:right w:val="none" w:sz="0" w:space="0" w:color="auto"/>
      </w:divBdr>
    </w:div>
    <w:div w:id="1619874299">
      <w:bodyDiv w:val="1"/>
      <w:marLeft w:val="0"/>
      <w:marRight w:val="0"/>
      <w:marTop w:val="0"/>
      <w:marBottom w:val="0"/>
      <w:divBdr>
        <w:top w:val="none" w:sz="0" w:space="0" w:color="auto"/>
        <w:left w:val="none" w:sz="0" w:space="0" w:color="auto"/>
        <w:bottom w:val="none" w:sz="0" w:space="0" w:color="auto"/>
        <w:right w:val="none" w:sz="0" w:space="0" w:color="auto"/>
      </w:divBdr>
    </w:div>
    <w:div w:id="1643149667">
      <w:bodyDiv w:val="1"/>
      <w:marLeft w:val="0"/>
      <w:marRight w:val="0"/>
      <w:marTop w:val="0"/>
      <w:marBottom w:val="0"/>
      <w:divBdr>
        <w:top w:val="none" w:sz="0" w:space="0" w:color="auto"/>
        <w:left w:val="none" w:sz="0" w:space="0" w:color="auto"/>
        <w:bottom w:val="none" w:sz="0" w:space="0" w:color="auto"/>
        <w:right w:val="none" w:sz="0" w:space="0" w:color="auto"/>
      </w:divBdr>
    </w:div>
    <w:div w:id="1693654227">
      <w:bodyDiv w:val="1"/>
      <w:marLeft w:val="0"/>
      <w:marRight w:val="0"/>
      <w:marTop w:val="0"/>
      <w:marBottom w:val="0"/>
      <w:divBdr>
        <w:top w:val="none" w:sz="0" w:space="0" w:color="auto"/>
        <w:left w:val="none" w:sz="0" w:space="0" w:color="auto"/>
        <w:bottom w:val="none" w:sz="0" w:space="0" w:color="auto"/>
        <w:right w:val="none" w:sz="0" w:space="0" w:color="auto"/>
      </w:divBdr>
      <w:divsChild>
        <w:div w:id="1183667155">
          <w:marLeft w:val="0"/>
          <w:marRight w:val="0"/>
          <w:marTop w:val="0"/>
          <w:marBottom w:val="0"/>
          <w:divBdr>
            <w:top w:val="none" w:sz="0" w:space="0" w:color="auto"/>
            <w:left w:val="none" w:sz="0" w:space="0" w:color="auto"/>
            <w:bottom w:val="none" w:sz="0" w:space="0" w:color="auto"/>
            <w:right w:val="none" w:sz="0" w:space="0" w:color="auto"/>
          </w:divBdr>
          <w:divsChild>
            <w:div w:id="2201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9218">
      <w:bodyDiv w:val="1"/>
      <w:marLeft w:val="0"/>
      <w:marRight w:val="0"/>
      <w:marTop w:val="0"/>
      <w:marBottom w:val="0"/>
      <w:divBdr>
        <w:top w:val="none" w:sz="0" w:space="0" w:color="auto"/>
        <w:left w:val="none" w:sz="0" w:space="0" w:color="auto"/>
        <w:bottom w:val="none" w:sz="0" w:space="0" w:color="auto"/>
        <w:right w:val="none" w:sz="0" w:space="0" w:color="auto"/>
      </w:divBdr>
    </w:div>
    <w:div w:id="1898853240">
      <w:bodyDiv w:val="1"/>
      <w:marLeft w:val="0"/>
      <w:marRight w:val="0"/>
      <w:marTop w:val="0"/>
      <w:marBottom w:val="0"/>
      <w:divBdr>
        <w:top w:val="none" w:sz="0" w:space="0" w:color="auto"/>
        <w:left w:val="none" w:sz="0" w:space="0" w:color="auto"/>
        <w:bottom w:val="none" w:sz="0" w:space="0" w:color="auto"/>
        <w:right w:val="none" w:sz="0" w:space="0" w:color="auto"/>
      </w:divBdr>
    </w:div>
    <w:div w:id="1903634390">
      <w:bodyDiv w:val="1"/>
      <w:marLeft w:val="0"/>
      <w:marRight w:val="0"/>
      <w:marTop w:val="0"/>
      <w:marBottom w:val="0"/>
      <w:divBdr>
        <w:top w:val="none" w:sz="0" w:space="0" w:color="auto"/>
        <w:left w:val="none" w:sz="0" w:space="0" w:color="auto"/>
        <w:bottom w:val="none" w:sz="0" w:space="0" w:color="auto"/>
        <w:right w:val="none" w:sz="0" w:space="0" w:color="auto"/>
      </w:divBdr>
    </w:div>
    <w:div w:id="1929267775">
      <w:bodyDiv w:val="1"/>
      <w:marLeft w:val="0"/>
      <w:marRight w:val="0"/>
      <w:marTop w:val="0"/>
      <w:marBottom w:val="0"/>
      <w:divBdr>
        <w:top w:val="none" w:sz="0" w:space="0" w:color="auto"/>
        <w:left w:val="none" w:sz="0" w:space="0" w:color="auto"/>
        <w:bottom w:val="none" w:sz="0" w:space="0" w:color="auto"/>
        <w:right w:val="none" w:sz="0" w:space="0" w:color="auto"/>
      </w:divBdr>
    </w:div>
    <w:div w:id="2002461098">
      <w:bodyDiv w:val="1"/>
      <w:marLeft w:val="0"/>
      <w:marRight w:val="0"/>
      <w:marTop w:val="0"/>
      <w:marBottom w:val="0"/>
      <w:divBdr>
        <w:top w:val="none" w:sz="0" w:space="0" w:color="auto"/>
        <w:left w:val="none" w:sz="0" w:space="0" w:color="auto"/>
        <w:bottom w:val="none" w:sz="0" w:space="0" w:color="auto"/>
        <w:right w:val="none" w:sz="0" w:space="0" w:color="auto"/>
      </w:divBdr>
    </w:div>
    <w:div w:id="2124614523">
      <w:bodyDiv w:val="1"/>
      <w:marLeft w:val="0"/>
      <w:marRight w:val="0"/>
      <w:marTop w:val="0"/>
      <w:marBottom w:val="0"/>
      <w:divBdr>
        <w:top w:val="none" w:sz="0" w:space="0" w:color="auto"/>
        <w:left w:val="none" w:sz="0" w:space="0" w:color="auto"/>
        <w:bottom w:val="none" w:sz="0" w:space="0" w:color="auto"/>
        <w:right w:val="none" w:sz="0" w:space="0" w:color="auto"/>
      </w:divBdr>
      <w:divsChild>
        <w:div w:id="33385776">
          <w:marLeft w:val="0"/>
          <w:marRight w:val="0"/>
          <w:marTop w:val="0"/>
          <w:marBottom w:val="0"/>
          <w:divBdr>
            <w:top w:val="none" w:sz="0" w:space="0" w:color="auto"/>
            <w:left w:val="none" w:sz="0" w:space="0" w:color="auto"/>
            <w:bottom w:val="none" w:sz="0" w:space="0" w:color="auto"/>
            <w:right w:val="none" w:sz="0" w:space="0" w:color="auto"/>
          </w:divBdr>
          <w:divsChild>
            <w:div w:id="1047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5281/zenodo.7076047"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yperlink" Target="https://taxize.dev"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371/journal.pone.01777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github.com/ropensci/worrm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ropensci.org/worrms/" TargetMode="External"/><Relationship Id="rId28" Type="http://schemas.openxmlformats.org/officeDocument/2006/relationships/hyperlink" Target="https://doi.org/10.1007/s12237-024-01377-0" TargetMode="Externa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371/journal.pone.0005653" TargetMode="External"/><Relationship Id="rId30" Type="http://schemas.openxmlformats.org/officeDocument/2006/relationships/hyperlink" Target="http://hdl.handle.net/1946/21894" TargetMode="External"/><Relationship Id="rId35" Type="http://schemas.microsoft.com/office/2020/10/relationships/intelligence" Target="intelligence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E8560-B10A-4E32-8AA5-2E569EDF6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10044</TotalTime>
  <Pages>30</Pages>
  <Words>8529</Words>
  <Characters>48616</Characters>
  <Application>Microsoft Office Word</Application>
  <DocSecurity>0</DocSecurity>
  <Lines>405</Lines>
  <Paragraphs>114</Paragraphs>
  <ScaleCrop>false</ScaleCrop>
  <Company/>
  <LinksUpToDate>false</LinksUpToDate>
  <CharactersWithSpaces>57031</CharactersWithSpaces>
  <SharedDoc>false</SharedDoc>
  <HLinks>
    <vt:vector size="12" baseType="variant">
      <vt:variant>
        <vt:i4>1048603</vt:i4>
      </vt:variant>
      <vt:variant>
        <vt:i4>9</vt:i4>
      </vt:variant>
      <vt:variant>
        <vt:i4>0</vt:i4>
      </vt:variant>
      <vt:variant>
        <vt:i4>5</vt:i4>
      </vt:variant>
      <vt:variant>
        <vt:lpwstr>http://hdl.handle.net/1946/21894</vt:lpwstr>
      </vt:variant>
      <vt:variant>
        <vt:lpwstr/>
      </vt:variant>
      <vt:variant>
        <vt:i4>4784197</vt:i4>
      </vt:variant>
      <vt:variant>
        <vt:i4>6</vt:i4>
      </vt:variant>
      <vt:variant>
        <vt:i4>0</vt:i4>
      </vt:variant>
      <vt:variant>
        <vt:i4>5</vt:i4>
      </vt:variant>
      <vt:variant>
        <vt:lpwstr>https://doi.org/10.1371/journal.pone.0005653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Einar</dc:creator>
  <cp:keywords/>
  <cp:lastModifiedBy>Valtýr Sigurðsson</cp:lastModifiedBy>
  <cp:revision>502</cp:revision>
  <cp:lastPrinted>2018-01-08T09:05:00Z</cp:lastPrinted>
  <dcterms:created xsi:type="dcterms:W3CDTF">2024-09-07T13:53:00Z</dcterms:created>
  <dcterms:modified xsi:type="dcterms:W3CDTF">2024-11-25T10:16:00Z</dcterms:modified>
</cp:coreProperties>
</file>